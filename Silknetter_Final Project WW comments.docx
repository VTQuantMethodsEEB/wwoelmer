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094F9"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Important Dates:</w:t>
      </w:r>
    </w:p>
    <w:p w14:paraId="0F5FFA23"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Peer Review (class) - Tuesday May 7</w:t>
      </w:r>
    </w:p>
    <w:p w14:paraId="700BD6EC"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Final paper due - Monday May 13 @ midnight</w:t>
      </w:r>
    </w:p>
    <w:p w14:paraId="1140FD25"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Project description</w:t>
      </w:r>
    </w:p>
    <w:p w14:paraId="053C2D04" w14:textId="77777777" w:rsidR="00453741" w:rsidRPr="00453741" w:rsidRDefault="00453741" w:rsidP="00453741">
      <w:pPr>
        <w:numPr>
          <w:ilvl w:val="0"/>
          <w:numId w:val="1"/>
        </w:numPr>
        <w:shd w:val="clear" w:color="auto" w:fill="FFFFFF"/>
        <w:spacing w:before="100" w:beforeAutospacing="1" w:after="100" w:afterAutospacing="1" w:line="240" w:lineRule="auto"/>
        <w:ind w:left="375"/>
        <w:rPr>
          <w:rFonts w:eastAsia="Times New Roman" w:cs="Helvetica"/>
          <w:color w:val="222222"/>
          <w:sz w:val="24"/>
          <w:szCs w:val="24"/>
        </w:rPr>
      </w:pPr>
      <w:r w:rsidRPr="00453741">
        <w:rPr>
          <w:rFonts w:eastAsia="Times New Roman" w:cs="Helvetica"/>
          <w:color w:val="222222"/>
          <w:sz w:val="24"/>
          <w:szCs w:val="24"/>
        </w:rPr>
        <w:t>The final project will be to discuss and perform a group of statistical analyses. Both the scientific and statistical background should be clearly presented, and future statistical steps you plan to take.</w:t>
      </w:r>
    </w:p>
    <w:p w14:paraId="7097AB3F" w14:textId="77777777" w:rsidR="00453741" w:rsidRPr="00453741" w:rsidRDefault="00453741" w:rsidP="00453741">
      <w:pPr>
        <w:numPr>
          <w:ilvl w:val="0"/>
          <w:numId w:val="1"/>
        </w:numPr>
        <w:shd w:val="clear" w:color="auto" w:fill="FFFFFF"/>
        <w:spacing w:before="100" w:beforeAutospacing="1" w:after="100" w:afterAutospacing="1" w:line="240" w:lineRule="auto"/>
        <w:ind w:left="375"/>
        <w:rPr>
          <w:rFonts w:eastAsia="Times New Roman" w:cs="Helvetica"/>
          <w:color w:val="222222"/>
          <w:sz w:val="24"/>
          <w:szCs w:val="24"/>
        </w:rPr>
      </w:pPr>
      <w:r w:rsidRPr="00453741">
        <w:rPr>
          <w:rFonts w:eastAsia="Times New Roman" w:cs="Helvetica"/>
          <w:color w:val="222222"/>
          <w:sz w:val="24"/>
          <w:szCs w:val="24"/>
        </w:rPr>
        <w:t>These should be written and presented like the results section of a scientific paper, with a </w:t>
      </w:r>
      <w:r w:rsidRPr="000C0CE6">
        <w:rPr>
          <w:rFonts w:eastAsia="Times New Roman" w:cs="Helvetica"/>
          <w:b/>
          <w:bCs/>
          <w:color w:val="222222"/>
          <w:sz w:val="24"/>
          <w:szCs w:val="24"/>
        </w:rPr>
        <w:t>full ABSTRACT</w:t>
      </w:r>
      <w:r w:rsidRPr="00453741">
        <w:rPr>
          <w:rFonts w:eastAsia="Times New Roman" w:cs="Helvetica"/>
          <w:color w:val="222222"/>
          <w:sz w:val="24"/>
          <w:szCs w:val="24"/>
        </w:rPr>
        <w:t xml:space="preserve">, very brief introduction with a background/hypotheses, methods, and discussion section </w:t>
      </w:r>
      <w:proofErr w:type="gramStart"/>
      <w:r w:rsidRPr="00453741">
        <w:rPr>
          <w:rFonts w:eastAsia="Times New Roman" w:cs="Helvetica"/>
          <w:color w:val="222222"/>
          <w:sz w:val="24"/>
          <w:szCs w:val="24"/>
        </w:rPr>
        <w:t>sufficient</w:t>
      </w:r>
      <w:proofErr w:type="gramEnd"/>
      <w:r w:rsidRPr="00453741">
        <w:rPr>
          <w:rFonts w:eastAsia="Times New Roman" w:cs="Helvetica"/>
          <w:color w:val="222222"/>
          <w:sz w:val="24"/>
          <w:szCs w:val="24"/>
        </w:rPr>
        <w:t xml:space="preserve"> for understanding the results.</w:t>
      </w:r>
    </w:p>
    <w:p w14:paraId="059183F4" w14:textId="77777777" w:rsidR="00453741" w:rsidRPr="00453741" w:rsidRDefault="00453741" w:rsidP="00453741">
      <w:pPr>
        <w:numPr>
          <w:ilvl w:val="1"/>
          <w:numId w:val="1"/>
        </w:numPr>
        <w:shd w:val="clear" w:color="auto" w:fill="FFFFFF"/>
        <w:spacing w:before="100" w:beforeAutospacing="1" w:after="100" w:afterAutospacing="1" w:line="240" w:lineRule="auto"/>
        <w:ind w:left="750"/>
        <w:rPr>
          <w:rFonts w:eastAsia="Times New Roman" w:cs="Helvetica"/>
          <w:color w:val="222222"/>
          <w:sz w:val="24"/>
          <w:szCs w:val="24"/>
        </w:rPr>
      </w:pPr>
      <w:r w:rsidRPr="00453741">
        <w:rPr>
          <w:rFonts w:eastAsia="Times New Roman" w:cs="Helvetica"/>
          <w:color w:val="222222"/>
          <w:sz w:val="24"/>
          <w:szCs w:val="24"/>
        </w:rPr>
        <w:t>It is acceptable to use the previously written paragraph about your data as background. </w:t>
      </w:r>
    </w:p>
    <w:p w14:paraId="3A7FE90E" w14:textId="77777777" w:rsidR="00453741" w:rsidRPr="00453741" w:rsidRDefault="00453741" w:rsidP="00453741">
      <w:pPr>
        <w:numPr>
          <w:ilvl w:val="1"/>
          <w:numId w:val="1"/>
        </w:numPr>
        <w:shd w:val="clear" w:color="auto" w:fill="FFFFFF"/>
        <w:spacing w:before="100" w:beforeAutospacing="1" w:after="100" w:afterAutospacing="1" w:line="240" w:lineRule="auto"/>
        <w:ind w:left="750"/>
        <w:rPr>
          <w:rFonts w:eastAsia="Times New Roman" w:cs="Helvetica"/>
          <w:color w:val="222222"/>
          <w:sz w:val="24"/>
          <w:szCs w:val="24"/>
        </w:rPr>
      </w:pPr>
      <w:r w:rsidRPr="00453741">
        <w:rPr>
          <w:rFonts w:eastAsia="Times New Roman" w:cs="Helvetica"/>
          <w:color w:val="222222"/>
          <w:sz w:val="24"/>
          <w:szCs w:val="24"/>
        </w:rPr>
        <w:t>Bullet points in the introduction, methods, and discussion section are acceptable. </w:t>
      </w:r>
      <w:r w:rsidRPr="00453741">
        <w:rPr>
          <w:rFonts w:eastAsia="Times New Roman" w:cs="Helvetica"/>
          <w:color w:val="222222"/>
          <w:sz w:val="24"/>
          <w:szCs w:val="24"/>
          <w:u w:val="single"/>
        </w:rPr>
        <w:t>You should think of this an outline of a thesis paper.</w:t>
      </w:r>
    </w:p>
    <w:p w14:paraId="581C8784" w14:textId="77777777" w:rsidR="00453741" w:rsidRPr="00453741" w:rsidRDefault="00453741" w:rsidP="00453741">
      <w:pPr>
        <w:numPr>
          <w:ilvl w:val="1"/>
          <w:numId w:val="1"/>
        </w:numPr>
        <w:shd w:val="clear" w:color="auto" w:fill="FFFFFF"/>
        <w:spacing w:before="100" w:beforeAutospacing="1" w:after="100" w:afterAutospacing="1" w:line="240" w:lineRule="auto"/>
        <w:ind w:left="750"/>
        <w:rPr>
          <w:rFonts w:eastAsia="Times New Roman" w:cs="Helvetica"/>
          <w:color w:val="222222"/>
          <w:sz w:val="24"/>
          <w:szCs w:val="24"/>
        </w:rPr>
      </w:pPr>
      <w:r w:rsidRPr="00453741">
        <w:rPr>
          <w:rFonts w:eastAsia="Times New Roman" w:cs="Helvetica"/>
          <w:color w:val="222222"/>
          <w:sz w:val="24"/>
          <w:szCs w:val="24"/>
        </w:rPr>
        <w:t>Usually, we flesh out the results and the figures, then add the rest of the stuff. I write my abstracts as a mini-outline that helps me figure out what should go in each section.</w:t>
      </w:r>
    </w:p>
    <w:p w14:paraId="5987AD17"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What to turn in:</w:t>
      </w:r>
    </w:p>
    <w:p w14:paraId="450838E7"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1) Your full "paper" with figures, tables, captions embedded in the text, and any appendices that you might put in the supplemental online material.</w:t>
      </w:r>
    </w:p>
    <w:p w14:paraId="677BBED2"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 xml:space="preserve">2) All of your code, completely reproducible, committed and pushed to </w:t>
      </w:r>
      <w:proofErr w:type="spellStart"/>
      <w:r w:rsidRPr="00453741">
        <w:rPr>
          <w:rFonts w:eastAsia="Times New Roman" w:cs="Helvetica"/>
          <w:color w:val="222222"/>
          <w:sz w:val="24"/>
          <w:szCs w:val="24"/>
        </w:rPr>
        <w:t>Github</w:t>
      </w:r>
      <w:proofErr w:type="spellEnd"/>
      <w:r w:rsidRPr="00453741">
        <w:rPr>
          <w:rFonts w:eastAsia="Times New Roman" w:cs="Helvetica"/>
          <w:color w:val="222222"/>
          <w:sz w:val="24"/>
          <w:szCs w:val="24"/>
        </w:rPr>
        <w:t>. </w:t>
      </w:r>
    </w:p>
    <w:p w14:paraId="11547461" w14:textId="77777777" w:rsidR="00453741" w:rsidRPr="00453741" w:rsidRDefault="00453741" w:rsidP="00453741">
      <w:pPr>
        <w:shd w:val="clear" w:color="auto" w:fill="FFFFFF"/>
        <w:spacing w:before="180" w:after="180" w:line="240" w:lineRule="auto"/>
        <w:rPr>
          <w:rFonts w:eastAsia="Times New Roman" w:cs="Helvetica"/>
          <w:color w:val="222222"/>
          <w:sz w:val="24"/>
          <w:szCs w:val="24"/>
        </w:rPr>
      </w:pPr>
      <w:r w:rsidRPr="00453741">
        <w:rPr>
          <w:rFonts w:eastAsia="Times New Roman" w:cs="Helvetica"/>
          <w:color w:val="222222"/>
          <w:sz w:val="24"/>
          <w:szCs w:val="24"/>
        </w:rPr>
        <w:t>3) If more than one file is used to make the code, LANGWIG_FINALPROJECT_README file that tells me how your code goes together. </w:t>
      </w:r>
    </w:p>
    <w:p w14:paraId="70016AE7" w14:textId="77777777" w:rsidR="007978F4" w:rsidRDefault="00453741" w:rsidP="00453741">
      <w:pPr>
        <w:shd w:val="clear" w:color="auto" w:fill="FFFFFF"/>
        <w:spacing w:before="180" w:after="180" w:line="240" w:lineRule="auto"/>
        <w:rPr>
          <w:rFonts w:eastAsia="Times New Roman" w:cs="Helvetica"/>
          <w:color w:val="222222"/>
          <w:sz w:val="24"/>
          <w:szCs w:val="24"/>
        </w:rPr>
        <w:sectPr w:rsidR="007978F4">
          <w:pgSz w:w="12240" w:h="15840"/>
          <w:pgMar w:top="1440" w:right="1440" w:bottom="1440" w:left="1440" w:header="720" w:footer="720" w:gutter="0"/>
          <w:cols w:space="720"/>
          <w:docGrid w:linePitch="360"/>
        </w:sectPr>
      </w:pPr>
      <w:r w:rsidRPr="00453741">
        <w:rPr>
          <w:rFonts w:eastAsia="Times New Roman" w:cs="Helvetica"/>
          <w:color w:val="222222"/>
          <w:sz w:val="24"/>
          <w:szCs w:val="24"/>
        </w:rPr>
        <w:br/>
      </w:r>
    </w:p>
    <w:p w14:paraId="016F0C91" w14:textId="77777777" w:rsidR="00453741" w:rsidRPr="000C0CE6" w:rsidRDefault="00453741" w:rsidP="000C0CE6">
      <w:pPr>
        <w:shd w:val="clear" w:color="auto" w:fill="FFFFFF"/>
        <w:spacing w:before="100" w:beforeAutospacing="1" w:after="100" w:afterAutospacing="1" w:line="240" w:lineRule="auto"/>
        <w:ind w:left="15"/>
        <w:jc w:val="center"/>
        <w:rPr>
          <w:rFonts w:eastAsia="Times New Roman" w:cs="Helvetica"/>
          <w:color w:val="222222"/>
          <w:sz w:val="24"/>
          <w:szCs w:val="24"/>
        </w:rPr>
      </w:pPr>
      <w:r w:rsidRPr="000C0CE6">
        <w:rPr>
          <w:rFonts w:eastAsia="Times New Roman" w:cs="Helvetica"/>
          <w:color w:val="222222"/>
          <w:sz w:val="24"/>
          <w:szCs w:val="24"/>
        </w:rPr>
        <w:lastRenderedPageBreak/>
        <w:t>Drivers of Intrinsic Rarity and Climate Sensitivity in Freshwater Fishes of the Contiguous United States</w:t>
      </w:r>
    </w:p>
    <w:p w14:paraId="1C41D8D7" w14:textId="77777777" w:rsidR="007978F4" w:rsidRDefault="00453741" w:rsidP="007978F4">
      <w:pPr>
        <w:shd w:val="clear" w:color="auto" w:fill="FFFFFF"/>
        <w:spacing w:before="100" w:beforeAutospacing="1" w:after="100" w:afterAutospacing="1" w:line="240" w:lineRule="auto"/>
        <w:ind w:left="15"/>
        <w:jc w:val="center"/>
        <w:rPr>
          <w:rFonts w:eastAsia="Times New Roman" w:cs="Helvetica"/>
          <w:color w:val="222222"/>
          <w:sz w:val="24"/>
          <w:szCs w:val="24"/>
        </w:rPr>
      </w:pPr>
      <w:r w:rsidRPr="007978F4">
        <w:rPr>
          <w:rFonts w:eastAsia="Times New Roman" w:cs="Helvetica"/>
          <w:color w:val="222222"/>
          <w:sz w:val="24"/>
          <w:szCs w:val="24"/>
          <w:u w:val="single"/>
        </w:rPr>
        <w:t>Sam Silknetter</w:t>
      </w:r>
      <w:r w:rsidRPr="000C0CE6">
        <w:rPr>
          <w:rFonts w:eastAsia="Times New Roman" w:cs="Helvetica"/>
          <w:color w:val="222222"/>
          <w:sz w:val="24"/>
          <w:szCs w:val="24"/>
        </w:rPr>
        <w:t>, Abigail Benson, Jennifer Smith, Meryl Mims</w:t>
      </w:r>
    </w:p>
    <w:p w14:paraId="2528727F" w14:textId="77777777" w:rsidR="00453741" w:rsidRPr="000C0CE6" w:rsidRDefault="00453741" w:rsidP="007978F4">
      <w:pPr>
        <w:shd w:val="clear" w:color="auto" w:fill="FFFFFF"/>
        <w:spacing w:before="100" w:beforeAutospacing="1" w:after="100" w:afterAutospacing="1" w:line="240" w:lineRule="auto"/>
        <w:ind w:left="15"/>
        <w:rPr>
          <w:rFonts w:eastAsia="Times New Roman" w:cs="Helvetica"/>
          <w:color w:val="222222"/>
          <w:sz w:val="24"/>
          <w:szCs w:val="24"/>
        </w:rPr>
      </w:pPr>
      <w:r w:rsidRPr="007978F4">
        <w:rPr>
          <w:rFonts w:eastAsia="Times New Roman" w:cs="Helvetica"/>
          <w:b/>
          <w:color w:val="222222"/>
          <w:sz w:val="24"/>
          <w:szCs w:val="24"/>
        </w:rPr>
        <w:t>Introduction (background, hypotheses)</w:t>
      </w:r>
    </w:p>
    <w:p w14:paraId="1BBD2E92" w14:textId="08251EC5" w:rsidR="007978F4" w:rsidRDefault="007978F4" w:rsidP="00453741">
      <w:pPr>
        <w:pStyle w:val="ListParagraph"/>
        <w:numPr>
          <w:ilvl w:val="0"/>
          <w:numId w:val="2"/>
        </w:numPr>
        <w:shd w:val="clear" w:color="auto" w:fill="FFFFFF"/>
        <w:spacing w:before="100" w:beforeAutospacing="1" w:after="240" w:line="240" w:lineRule="auto"/>
        <w:rPr>
          <w:ins w:id="0" w:author="Whitney Woelmer" w:date="2019-05-07T14:57:00Z"/>
          <w:rFonts w:eastAsia="Times New Roman" w:cs="Helvetica"/>
          <w:color w:val="222222"/>
          <w:sz w:val="24"/>
          <w:szCs w:val="24"/>
        </w:rPr>
      </w:pPr>
      <w:r>
        <w:rPr>
          <w:rFonts w:eastAsia="Times New Roman" w:cs="Helvetica"/>
          <w:color w:val="222222"/>
          <w:sz w:val="24"/>
          <w:szCs w:val="24"/>
        </w:rPr>
        <w:t>Risk assessments – used to understand species’ risk to global change</w:t>
      </w:r>
    </w:p>
    <w:p w14:paraId="131A1A2D" w14:textId="6754A33F" w:rsidR="00B357B3" w:rsidRDefault="00B357B3" w:rsidP="00B357B3">
      <w:pPr>
        <w:pStyle w:val="ListParagraph"/>
        <w:numPr>
          <w:ilvl w:val="1"/>
          <w:numId w:val="2"/>
        </w:numPr>
        <w:shd w:val="clear" w:color="auto" w:fill="FFFFFF"/>
        <w:spacing w:before="100" w:beforeAutospacing="1" w:after="240" w:line="240" w:lineRule="auto"/>
        <w:rPr>
          <w:rFonts w:eastAsia="Times New Roman" w:cs="Helvetica"/>
          <w:color w:val="222222"/>
          <w:sz w:val="24"/>
          <w:szCs w:val="24"/>
        </w:rPr>
        <w:pPrChange w:id="1" w:author="Whitney Woelmer" w:date="2019-05-07T14:57:00Z">
          <w:pPr>
            <w:pStyle w:val="ListParagraph"/>
            <w:numPr>
              <w:numId w:val="2"/>
            </w:numPr>
            <w:shd w:val="clear" w:color="auto" w:fill="FFFFFF"/>
            <w:tabs>
              <w:tab w:val="num" w:pos="720"/>
            </w:tabs>
            <w:spacing w:before="100" w:beforeAutospacing="1" w:after="240" w:line="240" w:lineRule="auto"/>
            <w:ind w:hanging="360"/>
          </w:pPr>
        </w:pPrChange>
      </w:pPr>
      <w:ins w:id="2" w:author="Whitney Woelmer" w:date="2019-05-07T14:57:00Z">
        <w:r>
          <w:rPr>
            <w:rFonts w:eastAsia="Times New Roman" w:cs="Helvetica"/>
            <w:color w:val="222222"/>
            <w:sz w:val="24"/>
            <w:szCs w:val="24"/>
          </w:rPr>
          <w:t>But what is a risk assessment? How do you per</w:t>
        </w:r>
      </w:ins>
      <w:ins w:id="3" w:author="Whitney Woelmer" w:date="2019-05-07T14:58:00Z">
        <w:r>
          <w:rPr>
            <w:rFonts w:eastAsia="Times New Roman" w:cs="Helvetica"/>
            <w:color w:val="222222"/>
            <w:sz w:val="24"/>
            <w:szCs w:val="24"/>
          </w:rPr>
          <w:t>form one?</w:t>
        </w:r>
      </w:ins>
    </w:p>
    <w:p w14:paraId="43B04A41" w14:textId="350788C5" w:rsidR="007978F4" w:rsidRDefault="007978F4" w:rsidP="00453741">
      <w:pPr>
        <w:pStyle w:val="ListParagraph"/>
        <w:numPr>
          <w:ilvl w:val="0"/>
          <w:numId w:val="2"/>
        </w:numPr>
        <w:shd w:val="clear" w:color="auto" w:fill="FFFFFF"/>
        <w:spacing w:before="100" w:beforeAutospacing="1" w:after="240" w:line="240" w:lineRule="auto"/>
        <w:rPr>
          <w:ins w:id="4" w:author="Whitney Woelmer" w:date="2019-05-07T14:58:00Z"/>
          <w:rFonts w:eastAsia="Times New Roman" w:cs="Helvetica"/>
          <w:color w:val="222222"/>
          <w:sz w:val="24"/>
          <w:szCs w:val="24"/>
        </w:rPr>
      </w:pPr>
      <w:r>
        <w:rPr>
          <w:rFonts w:eastAsia="Times New Roman" w:cs="Helvetica"/>
          <w:color w:val="222222"/>
          <w:sz w:val="24"/>
          <w:szCs w:val="24"/>
        </w:rPr>
        <w:t>Freshwater fishes are disproportionally imperiled</w:t>
      </w:r>
    </w:p>
    <w:p w14:paraId="7D16C215" w14:textId="4544DE02" w:rsidR="00B357B3" w:rsidRDefault="00B357B3" w:rsidP="00B357B3">
      <w:pPr>
        <w:pStyle w:val="ListParagraph"/>
        <w:numPr>
          <w:ilvl w:val="1"/>
          <w:numId w:val="2"/>
        </w:numPr>
        <w:shd w:val="clear" w:color="auto" w:fill="FFFFFF"/>
        <w:spacing w:before="100" w:beforeAutospacing="1" w:after="240" w:line="240" w:lineRule="auto"/>
        <w:rPr>
          <w:rFonts w:eastAsia="Times New Roman" w:cs="Helvetica"/>
          <w:color w:val="222222"/>
          <w:sz w:val="24"/>
          <w:szCs w:val="24"/>
        </w:rPr>
        <w:pPrChange w:id="5" w:author="Whitney Woelmer" w:date="2019-05-07T14:58:00Z">
          <w:pPr>
            <w:pStyle w:val="ListParagraph"/>
            <w:numPr>
              <w:numId w:val="2"/>
            </w:numPr>
            <w:shd w:val="clear" w:color="auto" w:fill="FFFFFF"/>
            <w:tabs>
              <w:tab w:val="num" w:pos="720"/>
            </w:tabs>
            <w:spacing w:before="100" w:beforeAutospacing="1" w:after="240" w:line="240" w:lineRule="auto"/>
            <w:ind w:hanging="360"/>
          </w:pPr>
        </w:pPrChange>
      </w:pPr>
      <w:ins w:id="6" w:author="Whitney Woelmer" w:date="2019-05-07T14:58:00Z">
        <w:r>
          <w:rPr>
            <w:rFonts w:eastAsia="Times New Roman" w:cs="Helvetica"/>
            <w:color w:val="222222"/>
            <w:sz w:val="24"/>
            <w:szCs w:val="24"/>
          </w:rPr>
          <w:t>Why?</w:t>
        </w:r>
      </w:ins>
    </w:p>
    <w:p w14:paraId="5D1D6C13" w14:textId="7E05C5AB" w:rsidR="007978F4" w:rsidRPr="00B357B3" w:rsidRDefault="007978F4" w:rsidP="009A2E9D">
      <w:pPr>
        <w:pStyle w:val="ListParagraph"/>
        <w:numPr>
          <w:ilvl w:val="0"/>
          <w:numId w:val="2"/>
        </w:numPr>
        <w:shd w:val="clear" w:color="auto" w:fill="FFFFFF"/>
        <w:spacing w:before="100" w:beforeAutospacing="1" w:after="240" w:line="240" w:lineRule="auto"/>
        <w:rPr>
          <w:ins w:id="7" w:author="Whitney Woelmer" w:date="2019-05-07T14:58:00Z"/>
          <w:rFonts w:eastAsia="Times New Roman" w:cs="Helvetica"/>
          <w:b/>
          <w:color w:val="222222"/>
          <w:sz w:val="24"/>
          <w:szCs w:val="24"/>
          <w:rPrChange w:id="8" w:author="Whitney Woelmer" w:date="2019-05-07T14:58:00Z">
            <w:rPr>
              <w:ins w:id="9" w:author="Whitney Woelmer" w:date="2019-05-07T14:58:00Z"/>
              <w:rFonts w:eastAsia="Times New Roman" w:cs="Helvetica"/>
              <w:color w:val="222222"/>
              <w:sz w:val="24"/>
              <w:szCs w:val="24"/>
            </w:rPr>
          </w:rPrChange>
        </w:rPr>
      </w:pPr>
      <w:r w:rsidRPr="007978F4">
        <w:rPr>
          <w:rFonts w:eastAsia="Times New Roman" w:cs="Helvetica"/>
          <w:color w:val="222222"/>
          <w:sz w:val="24"/>
          <w:szCs w:val="24"/>
        </w:rPr>
        <w:t xml:space="preserve">Publically available data (GBIF, </w:t>
      </w:r>
      <w:proofErr w:type="spellStart"/>
      <w:r w:rsidRPr="007978F4">
        <w:rPr>
          <w:rFonts w:eastAsia="Times New Roman" w:cs="Helvetica"/>
          <w:color w:val="222222"/>
          <w:sz w:val="24"/>
          <w:szCs w:val="24"/>
        </w:rPr>
        <w:t>IchthyMaps</w:t>
      </w:r>
      <w:proofErr w:type="spellEnd"/>
      <w:r w:rsidRPr="007978F4">
        <w:rPr>
          <w:rFonts w:eastAsia="Times New Roman" w:cs="Helvetica"/>
          <w:color w:val="222222"/>
          <w:sz w:val="24"/>
          <w:szCs w:val="24"/>
        </w:rPr>
        <w:t xml:space="preserve">, </w:t>
      </w:r>
      <w:proofErr w:type="spellStart"/>
      <w:r w:rsidRPr="007978F4">
        <w:rPr>
          <w:rFonts w:eastAsia="Times New Roman" w:cs="Helvetica"/>
          <w:color w:val="222222"/>
          <w:sz w:val="24"/>
          <w:szCs w:val="24"/>
        </w:rPr>
        <w:t>FishTraits</w:t>
      </w:r>
      <w:proofErr w:type="spellEnd"/>
      <w:r w:rsidRPr="007978F4">
        <w:rPr>
          <w:rFonts w:eastAsia="Times New Roman" w:cs="Helvetica"/>
          <w:color w:val="222222"/>
          <w:sz w:val="24"/>
          <w:szCs w:val="24"/>
        </w:rPr>
        <w:t>, etc..) can be leveraged for broadscale analyses like this one</w:t>
      </w:r>
    </w:p>
    <w:p w14:paraId="3E7D343F" w14:textId="0A9A41A4" w:rsidR="00B357B3" w:rsidRPr="007978F4" w:rsidRDefault="00B357B3" w:rsidP="00B357B3">
      <w:pPr>
        <w:pStyle w:val="ListParagraph"/>
        <w:numPr>
          <w:ilvl w:val="1"/>
          <w:numId w:val="2"/>
        </w:numPr>
        <w:shd w:val="clear" w:color="auto" w:fill="FFFFFF"/>
        <w:spacing w:before="100" w:beforeAutospacing="1" w:after="240" w:line="240" w:lineRule="auto"/>
        <w:rPr>
          <w:rFonts w:eastAsia="Times New Roman" w:cs="Helvetica"/>
          <w:b/>
          <w:color w:val="222222"/>
          <w:sz w:val="24"/>
          <w:szCs w:val="24"/>
        </w:rPr>
        <w:pPrChange w:id="10" w:author="Whitney Woelmer" w:date="2019-05-07T14:58:00Z">
          <w:pPr>
            <w:pStyle w:val="ListParagraph"/>
            <w:numPr>
              <w:numId w:val="2"/>
            </w:numPr>
            <w:shd w:val="clear" w:color="auto" w:fill="FFFFFF"/>
            <w:tabs>
              <w:tab w:val="num" w:pos="720"/>
            </w:tabs>
            <w:spacing w:before="100" w:beforeAutospacing="1" w:after="240" w:line="240" w:lineRule="auto"/>
            <w:ind w:hanging="360"/>
          </w:pPr>
        </w:pPrChange>
      </w:pPr>
      <w:ins w:id="11" w:author="Whitney Woelmer" w:date="2019-05-07T14:58:00Z">
        <w:r>
          <w:rPr>
            <w:rFonts w:eastAsia="Times New Roman" w:cs="Helvetica"/>
            <w:color w:val="222222"/>
            <w:sz w:val="24"/>
            <w:szCs w:val="24"/>
          </w:rPr>
          <w:t>The way this can be used will be clarified when you explain how risk assessments are performed (i.e., you look at fish traits and climate distributions to see whether fish can live in a certain area or something like that)</w:t>
        </w:r>
      </w:ins>
    </w:p>
    <w:p w14:paraId="4CC80FEF" w14:textId="77777777" w:rsidR="007978F4" w:rsidRPr="007978F4" w:rsidRDefault="007978F4" w:rsidP="007978F4">
      <w:pPr>
        <w:pStyle w:val="ListParagraph"/>
        <w:shd w:val="clear" w:color="auto" w:fill="FFFFFF"/>
        <w:spacing w:before="100" w:beforeAutospacing="1" w:after="240" w:line="240" w:lineRule="auto"/>
        <w:rPr>
          <w:rFonts w:eastAsia="Times New Roman" w:cs="Helvetica"/>
          <w:b/>
          <w:color w:val="222222"/>
          <w:sz w:val="24"/>
          <w:szCs w:val="24"/>
        </w:rPr>
      </w:pPr>
    </w:p>
    <w:p w14:paraId="32182768" w14:textId="77777777" w:rsidR="007978F4" w:rsidRPr="000C0CE6" w:rsidRDefault="007978F4" w:rsidP="007978F4">
      <w:pPr>
        <w:pStyle w:val="ListParagraph"/>
        <w:numPr>
          <w:ilvl w:val="0"/>
          <w:numId w:val="2"/>
        </w:numPr>
        <w:shd w:val="clear" w:color="auto" w:fill="FFFFFF"/>
        <w:spacing w:before="100" w:beforeAutospacing="1" w:after="240" w:line="240" w:lineRule="auto"/>
        <w:rPr>
          <w:rFonts w:eastAsia="Times New Roman" w:cs="Helvetica"/>
          <w:color w:val="222222"/>
          <w:sz w:val="24"/>
          <w:szCs w:val="24"/>
        </w:rPr>
      </w:pPr>
      <w:r>
        <w:rPr>
          <w:rFonts w:eastAsia="Times New Roman" w:cs="Helvetica"/>
          <w:color w:val="222222"/>
          <w:sz w:val="24"/>
          <w:szCs w:val="24"/>
        </w:rPr>
        <w:t xml:space="preserve">Used </w:t>
      </w:r>
      <w:commentRangeStart w:id="12"/>
      <w:r w:rsidRPr="000C0CE6">
        <w:rPr>
          <w:rFonts w:eastAsia="Times New Roman" w:cs="Helvetica"/>
          <w:color w:val="222222"/>
          <w:sz w:val="24"/>
          <w:szCs w:val="24"/>
        </w:rPr>
        <w:t xml:space="preserve">point occurrences </w:t>
      </w:r>
      <w:commentRangeEnd w:id="12"/>
      <w:r w:rsidR="00B357B3">
        <w:rPr>
          <w:rStyle w:val="CommentReference"/>
        </w:rPr>
        <w:commentReference w:id="12"/>
      </w:r>
      <w:r w:rsidRPr="000C0CE6">
        <w:rPr>
          <w:rFonts w:eastAsia="Times New Roman" w:cs="Helvetica"/>
          <w:color w:val="222222"/>
          <w:sz w:val="24"/>
          <w:szCs w:val="24"/>
        </w:rPr>
        <w:t>for freshwater fishes of the U.S. to classify them based on:</w:t>
      </w:r>
    </w:p>
    <w:p w14:paraId="63AC839E" w14:textId="77777777" w:rsidR="007978F4" w:rsidRPr="000C0CE6" w:rsidRDefault="007978F4" w:rsidP="007978F4">
      <w:pPr>
        <w:pStyle w:val="ListParagraph"/>
        <w:numPr>
          <w:ilvl w:val="1"/>
          <w:numId w:val="2"/>
        </w:numPr>
        <w:shd w:val="clear" w:color="auto" w:fill="FFFFFF"/>
        <w:spacing w:before="100" w:beforeAutospacing="1" w:after="240" w:line="240" w:lineRule="auto"/>
        <w:rPr>
          <w:rFonts w:eastAsia="Times New Roman" w:cs="Helvetica"/>
          <w:color w:val="222222"/>
          <w:sz w:val="24"/>
          <w:szCs w:val="24"/>
        </w:rPr>
      </w:pPr>
      <w:r w:rsidRPr="000C0CE6">
        <w:rPr>
          <w:rFonts w:eastAsia="Times New Roman" w:cs="Helvetica"/>
          <w:color w:val="222222"/>
          <w:sz w:val="24"/>
          <w:szCs w:val="24"/>
        </w:rPr>
        <w:t xml:space="preserve"> Area of occupancy (AOO), which reflects grain size and geographic extent; values range from 0-1</w:t>
      </w:r>
    </w:p>
    <w:p w14:paraId="6C421F22" w14:textId="4DE92BD1" w:rsidR="007978F4" w:rsidRDefault="007978F4" w:rsidP="007978F4">
      <w:pPr>
        <w:pStyle w:val="ListParagraph"/>
        <w:numPr>
          <w:ilvl w:val="1"/>
          <w:numId w:val="2"/>
        </w:numPr>
        <w:shd w:val="clear" w:color="auto" w:fill="FFFFFF"/>
        <w:spacing w:before="100" w:beforeAutospacing="1" w:after="240" w:line="240" w:lineRule="auto"/>
        <w:rPr>
          <w:ins w:id="13" w:author="Whitney Woelmer" w:date="2019-05-07T15:00:00Z"/>
          <w:rFonts w:eastAsia="Times New Roman" w:cs="Helvetica"/>
          <w:color w:val="222222"/>
          <w:sz w:val="24"/>
          <w:szCs w:val="24"/>
        </w:rPr>
      </w:pPr>
      <w:r>
        <w:rPr>
          <w:rFonts w:eastAsia="Times New Roman" w:cs="Helvetica"/>
          <w:color w:val="222222"/>
          <w:sz w:val="24"/>
          <w:szCs w:val="24"/>
        </w:rPr>
        <w:t>C</w:t>
      </w:r>
      <w:r w:rsidRPr="000C0CE6">
        <w:rPr>
          <w:rFonts w:eastAsia="Times New Roman" w:cs="Helvetica"/>
          <w:color w:val="222222"/>
          <w:sz w:val="24"/>
          <w:szCs w:val="24"/>
        </w:rPr>
        <w:t xml:space="preserve">limate sensitivity (CS), </w:t>
      </w:r>
      <w:r>
        <w:rPr>
          <w:rFonts w:eastAsia="Times New Roman" w:cs="Helvetica"/>
          <w:color w:val="222222"/>
          <w:sz w:val="24"/>
          <w:szCs w:val="24"/>
        </w:rPr>
        <w:t xml:space="preserve">which reflects </w:t>
      </w:r>
      <w:r w:rsidRPr="000C0CE6">
        <w:rPr>
          <w:rFonts w:eastAsia="Times New Roman" w:cs="Helvetica"/>
          <w:color w:val="222222"/>
          <w:sz w:val="24"/>
          <w:szCs w:val="24"/>
        </w:rPr>
        <w:t>the composite breadth of historical climate conditions associated with the range size (AOO) of each species</w:t>
      </w:r>
    </w:p>
    <w:p w14:paraId="0542D3FC" w14:textId="35F89721" w:rsidR="00B357B3" w:rsidRPr="000C0CE6" w:rsidRDefault="00B357B3" w:rsidP="007978F4">
      <w:pPr>
        <w:pStyle w:val="ListParagraph"/>
        <w:numPr>
          <w:ilvl w:val="1"/>
          <w:numId w:val="2"/>
        </w:numPr>
        <w:shd w:val="clear" w:color="auto" w:fill="FFFFFF"/>
        <w:spacing w:before="100" w:beforeAutospacing="1" w:after="240" w:line="240" w:lineRule="auto"/>
        <w:rPr>
          <w:rFonts w:eastAsia="Times New Roman" w:cs="Helvetica"/>
          <w:color w:val="222222"/>
          <w:sz w:val="24"/>
          <w:szCs w:val="24"/>
        </w:rPr>
      </w:pPr>
      <w:ins w:id="14" w:author="Whitney Woelmer" w:date="2019-05-07T15:00:00Z">
        <w:r>
          <w:rPr>
            <w:rFonts w:eastAsia="Times New Roman" w:cs="Helvetica"/>
            <w:color w:val="222222"/>
            <w:sz w:val="24"/>
            <w:szCs w:val="24"/>
          </w:rPr>
          <w:t>Ok so you look at their current range (AOO) and compare that to their sensitivities to different climate v</w:t>
        </w:r>
      </w:ins>
      <w:ins w:id="15" w:author="Whitney Woelmer" w:date="2019-05-07T15:01:00Z">
        <w:r>
          <w:rPr>
            <w:rFonts w:eastAsia="Times New Roman" w:cs="Helvetica"/>
            <w:color w:val="222222"/>
            <w:sz w:val="24"/>
            <w:szCs w:val="24"/>
          </w:rPr>
          <w:t>ariables?</w:t>
        </w:r>
      </w:ins>
    </w:p>
    <w:p w14:paraId="3FB15A48" w14:textId="1CCA99A4" w:rsidR="007978F4" w:rsidRDefault="007978F4" w:rsidP="007978F4">
      <w:pPr>
        <w:pStyle w:val="ListParagraph"/>
        <w:numPr>
          <w:ilvl w:val="0"/>
          <w:numId w:val="2"/>
        </w:numPr>
        <w:shd w:val="clear" w:color="auto" w:fill="FFFFFF"/>
        <w:spacing w:before="100" w:beforeAutospacing="1" w:after="240" w:line="240" w:lineRule="auto"/>
        <w:rPr>
          <w:ins w:id="16" w:author="Whitney Woelmer" w:date="2019-05-07T15:01:00Z"/>
          <w:rFonts w:eastAsia="Times New Roman" w:cs="Helvetica"/>
          <w:color w:val="222222"/>
          <w:sz w:val="24"/>
          <w:szCs w:val="24"/>
        </w:rPr>
      </w:pPr>
      <w:r>
        <w:rPr>
          <w:rFonts w:eastAsia="Times New Roman" w:cs="Helvetica"/>
          <w:color w:val="222222"/>
          <w:sz w:val="24"/>
          <w:szCs w:val="24"/>
        </w:rPr>
        <w:t>AOO and CS combine to create a</w:t>
      </w:r>
      <w:r w:rsidRPr="000C0CE6">
        <w:rPr>
          <w:rFonts w:eastAsia="Times New Roman" w:cs="Helvetica"/>
          <w:color w:val="222222"/>
          <w:sz w:val="24"/>
          <w:szCs w:val="24"/>
        </w:rPr>
        <w:t xml:space="preserve"> rarity and climate sensitivity (RCS) </w:t>
      </w:r>
      <w:r>
        <w:rPr>
          <w:rFonts w:eastAsia="Times New Roman" w:cs="Helvetica"/>
          <w:color w:val="222222"/>
          <w:sz w:val="24"/>
          <w:szCs w:val="24"/>
        </w:rPr>
        <w:t xml:space="preserve">index </w:t>
      </w:r>
    </w:p>
    <w:p w14:paraId="2374FB73" w14:textId="2513E2A5" w:rsidR="00B357B3" w:rsidRDefault="00B357B3" w:rsidP="00B357B3">
      <w:pPr>
        <w:pStyle w:val="ListParagraph"/>
        <w:numPr>
          <w:ilvl w:val="1"/>
          <w:numId w:val="2"/>
        </w:numPr>
        <w:shd w:val="clear" w:color="auto" w:fill="FFFFFF"/>
        <w:spacing w:before="100" w:beforeAutospacing="1" w:after="240" w:line="240" w:lineRule="auto"/>
        <w:rPr>
          <w:ins w:id="17" w:author="Whitney Woelmer" w:date="2019-05-07T15:02:00Z"/>
          <w:rFonts w:eastAsia="Times New Roman" w:cs="Helvetica"/>
          <w:color w:val="222222"/>
          <w:sz w:val="24"/>
          <w:szCs w:val="24"/>
        </w:rPr>
      </w:pPr>
      <w:ins w:id="18" w:author="Whitney Woelmer" w:date="2019-05-07T15:01:00Z">
        <w:r>
          <w:rPr>
            <w:rFonts w:eastAsia="Times New Roman" w:cs="Helvetica"/>
            <w:color w:val="222222"/>
            <w:sz w:val="24"/>
            <w:szCs w:val="24"/>
          </w:rPr>
          <w:t xml:space="preserve">Can you define rarity? </w:t>
        </w:r>
      </w:ins>
    </w:p>
    <w:p w14:paraId="06EA955C" w14:textId="2708D7E5" w:rsidR="00B357B3" w:rsidRDefault="00B357B3" w:rsidP="00B357B3">
      <w:pPr>
        <w:pStyle w:val="ListParagraph"/>
        <w:numPr>
          <w:ilvl w:val="1"/>
          <w:numId w:val="2"/>
        </w:numPr>
        <w:shd w:val="clear" w:color="auto" w:fill="FFFFFF"/>
        <w:spacing w:before="100" w:beforeAutospacing="1" w:after="240" w:line="240" w:lineRule="auto"/>
        <w:rPr>
          <w:rFonts w:eastAsia="Times New Roman" w:cs="Helvetica"/>
          <w:color w:val="222222"/>
          <w:sz w:val="24"/>
          <w:szCs w:val="24"/>
        </w:rPr>
        <w:pPrChange w:id="19" w:author="Whitney Woelmer" w:date="2019-05-07T15:01:00Z">
          <w:pPr>
            <w:pStyle w:val="ListParagraph"/>
            <w:numPr>
              <w:numId w:val="2"/>
            </w:numPr>
            <w:shd w:val="clear" w:color="auto" w:fill="FFFFFF"/>
            <w:tabs>
              <w:tab w:val="num" w:pos="720"/>
            </w:tabs>
            <w:spacing w:before="100" w:beforeAutospacing="1" w:after="240" w:line="240" w:lineRule="auto"/>
            <w:ind w:hanging="360"/>
          </w:pPr>
        </w:pPrChange>
      </w:pPr>
      <w:proofErr w:type="gramStart"/>
      <w:ins w:id="20" w:author="Whitney Woelmer" w:date="2019-05-07T15:02:00Z">
        <w:r>
          <w:rPr>
            <w:rFonts w:eastAsia="Times New Roman" w:cs="Helvetica"/>
            <w:color w:val="222222"/>
            <w:sz w:val="24"/>
            <w:szCs w:val="24"/>
          </w:rPr>
          <w:t>So</w:t>
        </w:r>
        <w:proofErr w:type="gramEnd"/>
        <w:r>
          <w:rPr>
            <w:rFonts w:eastAsia="Times New Roman" w:cs="Helvetica"/>
            <w:color w:val="222222"/>
            <w:sz w:val="24"/>
            <w:szCs w:val="24"/>
          </w:rPr>
          <w:t xml:space="preserve"> </w:t>
        </w:r>
      </w:ins>
      <w:ins w:id="21" w:author="Whitney Woelmer" w:date="2019-05-07T15:03:00Z">
        <w:r>
          <w:rPr>
            <w:rFonts w:eastAsia="Times New Roman" w:cs="Helvetica"/>
            <w:color w:val="222222"/>
            <w:sz w:val="24"/>
            <w:szCs w:val="24"/>
          </w:rPr>
          <w:t>doe</w:t>
        </w:r>
      </w:ins>
      <w:ins w:id="22" w:author="Whitney Woelmer" w:date="2019-05-07T15:02:00Z">
        <w:r>
          <w:rPr>
            <w:rFonts w:eastAsia="Times New Roman" w:cs="Helvetica"/>
            <w:color w:val="222222"/>
            <w:sz w:val="24"/>
            <w:szCs w:val="24"/>
          </w:rPr>
          <w:t xml:space="preserve">s a high RCS value </w:t>
        </w:r>
      </w:ins>
      <w:ins w:id="23" w:author="Whitney Woelmer" w:date="2019-05-07T15:03:00Z">
        <w:r>
          <w:rPr>
            <w:rFonts w:eastAsia="Times New Roman" w:cs="Helvetica"/>
            <w:color w:val="222222"/>
            <w:sz w:val="24"/>
            <w:szCs w:val="24"/>
          </w:rPr>
          <w:t xml:space="preserve">mean they are resilient or at risk? Can you explain what the high and low bounds of </w:t>
        </w:r>
        <w:proofErr w:type="gramStart"/>
        <w:r>
          <w:rPr>
            <w:rFonts w:eastAsia="Times New Roman" w:cs="Helvetica"/>
            <w:color w:val="222222"/>
            <w:sz w:val="24"/>
            <w:szCs w:val="24"/>
          </w:rPr>
          <w:t>a</w:t>
        </w:r>
        <w:proofErr w:type="gramEnd"/>
        <w:r>
          <w:rPr>
            <w:rFonts w:eastAsia="Times New Roman" w:cs="Helvetica"/>
            <w:color w:val="222222"/>
            <w:sz w:val="24"/>
            <w:szCs w:val="24"/>
          </w:rPr>
          <w:t xml:space="preserve"> RCS index mean?</w:t>
        </w:r>
      </w:ins>
    </w:p>
    <w:p w14:paraId="11E14A9C" w14:textId="77777777" w:rsidR="007978F4" w:rsidRDefault="007978F4" w:rsidP="007978F4">
      <w:pPr>
        <w:pStyle w:val="ListParagraph"/>
        <w:numPr>
          <w:ilvl w:val="0"/>
          <w:numId w:val="2"/>
        </w:numPr>
        <w:shd w:val="clear" w:color="auto" w:fill="FFFFFF"/>
        <w:spacing w:before="100" w:beforeAutospacing="1" w:after="0" w:line="240" w:lineRule="auto"/>
        <w:rPr>
          <w:rFonts w:eastAsia="Times New Roman" w:cs="Helvetica"/>
          <w:color w:val="222222"/>
          <w:sz w:val="24"/>
          <w:szCs w:val="24"/>
        </w:rPr>
      </w:pPr>
      <w:r>
        <w:rPr>
          <w:rFonts w:eastAsia="Times New Roman" w:cs="Helvetica"/>
          <w:color w:val="222222"/>
          <w:sz w:val="24"/>
          <w:szCs w:val="24"/>
        </w:rPr>
        <w:t>4x grain size</w:t>
      </w:r>
      <w:r w:rsidRPr="000C0CE6">
        <w:rPr>
          <w:rFonts w:eastAsia="Times New Roman" w:cs="Helvetica"/>
          <w:color w:val="222222"/>
          <w:sz w:val="24"/>
          <w:szCs w:val="24"/>
        </w:rPr>
        <w:t xml:space="preserve">s for AOO, which results in </w:t>
      </w:r>
      <w:r>
        <w:rPr>
          <w:rFonts w:eastAsia="Times New Roman" w:cs="Helvetica"/>
          <w:color w:val="222222"/>
          <w:sz w:val="24"/>
          <w:szCs w:val="24"/>
        </w:rPr>
        <w:t xml:space="preserve">unique </w:t>
      </w:r>
      <w:r w:rsidRPr="000C0CE6">
        <w:rPr>
          <w:rFonts w:eastAsia="Times New Roman" w:cs="Helvetica"/>
          <w:color w:val="222222"/>
          <w:sz w:val="24"/>
          <w:szCs w:val="24"/>
        </w:rPr>
        <w:t>CS and RCS values</w:t>
      </w:r>
      <w:r>
        <w:rPr>
          <w:rFonts w:eastAsia="Times New Roman" w:cs="Helvetica"/>
          <w:color w:val="222222"/>
          <w:sz w:val="24"/>
          <w:szCs w:val="24"/>
        </w:rPr>
        <w:t xml:space="preserve"> for each scale</w:t>
      </w:r>
    </w:p>
    <w:p w14:paraId="0AF7FCF8" w14:textId="77777777" w:rsidR="007978F4" w:rsidRDefault="007978F4" w:rsidP="007978F4">
      <w:pPr>
        <w:shd w:val="clear" w:color="auto" w:fill="FFFFFF"/>
        <w:spacing w:after="0" w:line="240" w:lineRule="auto"/>
        <w:ind w:left="360"/>
        <w:rPr>
          <w:rFonts w:eastAsia="Times New Roman" w:cs="Helvetica"/>
          <w:color w:val="222222"/>
          <w:sz w:val="24"/>
          <w:szCs w:val="24"/>
        </w:rPr>
      </w:pPr>
    </w:p>
    <w:p w14:paraId="66B075B5" w14:textId="77777777" w:rsidR="007978F4" w:rsidRDefault="007978F4" w:rsidP="007978F4">
      <w:pPr>
        <w:shd w:val="clear" w:color="auto" w:fill="FFFFFF"/>
        <w:spacing w:after="0" w:line="240" w:lineRule="auto"/>
        <w:ind w:left="360"/>
        <w:rPr>
          <w:rFonts w:eastAsia="Times New Roman" w:cs="Helvetica"/>
          <w:color w:val="222222"/>
          <w:sz w:val="24"/>
          <w:szCs w:val="24"/>
        </w:rPr>
      </w:pPr>
      <w:r>
        <w:rPr>
          <w:rFonts w:eastAsia="Times New Roman" w:cs="Helvetica"/>
          <w:color w:val="222222"/>
          <w:sz w:val="24"/>
          <w:szCs w:val="24"/>
        </w:rPr>
        <w:t xml:space="preserve">Hypotheses: </w:t>
      </w:r>
    </w:p>
    <w:p w14:paraId="52A8A12C" w14:textId="4EEBBEC2" w:rsidR="00B357B3" w:rsidRDefault="007978F4" w:rsidP="00B357B3">
      <w:pPr>
        <w:pStyle w:val="ListParagraph"/>
        <w:numPr>
          <w:ilvl w:val="0"/>
          <w:numId w:val="5"/>
        </w:numPr>
        <w:shd w:val="clear" w:color="auto" w:fill="FFFFFF"/>
        <w:spacing w:before="100" w:beforeAutospacing="1" w:after="0" w:line="240" w:lineRule="auto"/>
        <w:rPr>
          <w:ins w:id="24" w:author="Whitney Woelmer" w:date="2019-05-07T15:09:00Z"/>
          <w:rFonts w:eastAsia="Times New Roman" w:cs="Helvetica"/>
          <w:color w:val="222222"/>
          <w:sz w:val="24"/>
          <w:szCs w:val="24"/>
        </w:rPr>
      </w:pPr>
      <w:r>
        <w:rPr>
          <w:rFonts w:eastAsia="Times New Roman" w:cs="Helvetica"/>
          <w:color w:val="222222"/>
          <w:sz w:val="24"/>
          <w:szCs w:val="24"/>
        </w:rPr>
        <w:t>RCS values are most variable at intermediate range size as a result of AOO values which follow the same pattern</w:t>
      </w:r>
    </w:p>
    <w:p w14:paraId="4501F457" w14:textId="19674A61" w:rsidR="005821C2" w:rsidRPr="00B357B3" w:rsidRDefault="005821C2" w:rsidP="005821C2">
      <w:pPr>
        <w:pStyle w:val="ListParagraph"/>
        <w:numPr>
          <w:ilvl w:val="1"/>
          <w:numId w:val="5"/>
        </w:numPr>
        <w:shd w:val="clear" w:color="auto" w:fill="FFFFFF"/>
        <w:spacing w:before="100" w:beforeAutospacing="1" w:after="0" w:line="240" w:lineRule="auto"/>
        <w:rPr>
          <w:rFonts w:eastAsia="Times New Roman" w:cs="Helvetica"/>
          <w:color w:val="222222"/>
          <w:sz w:val="24"/>
          <w:szCs w:val="24"/>
          <w:rPrChange w:id="25" w:author="Whitney Woelmer" w:date="2019-05-07T15:02:00Z">
            <w:rPr/>
          </w:rPrChange>
        </w:rPr>
        <w:pPrChange w:id="26" w:author="Whitney Woelmer" w:date="2019-05-07T15:09:00Z">
          <w:pPr>
            <w:pStyle w:val="ListParagraph"/>
            <w:numPr>
              <w:numId w:val="5"/>
            </w:numPr>
            <w:shd w:val="clear" w:color="auto" w:fill="FFFFFF"/>
            <w:spacing w:before="100" w:beforeAutospacing="1" w:after="0" w:line="240" w:lineRule="auto"/>
            <w:ind w:left="1080" w:hanging="360"/>
          </w:pPr>
        </w:pPrChange>
      </w:pPr>
      <w:ins w:id="27" w:author="Whitney Woelmer" w:date="2019-05-07T15:09:00Z">
        <w:r>
          <w:rPr>
            <w:rFonts w:eastAsia="Times New Roman" w:cs="Helvetica"/>
            <w:color w:val="222222"/>
            <w:sz w:val="24"/>
            <w:szCs w:val="24"/>
          </w:rPr>
          <w:t xml:space="preserve">Like for all fish species, those with intermediate range sizes will have the most diversity </w:t>
        </w:r>
      </w:ins>
      <w:ins w:id="28" w:author="Whitney Woelmer" w:date="2019-05-07T15:10:00Z">
        <w:r>
          <w:rPr>
            <w:rFonts w:eastAsia="Times New Roman" w:cs="Helvetica"/>
            <w:color w:val="222222"/>
            <w:sz w:val="24"/>
            <w:szCs w:val="24"/>
          </w:rPr>
          <w:t>in RCS values?</w:t>
        </w:r>
      </w:ins>
    </w:p>
    <w:p w14:paraId="1AC53CCC" w14:textId="2A9D3651" w:rsidR="007978F4" w:rsidRDefault="007978F4" w:rsidP="007978F4">
      <w:pPr>
        <w:pStyle w:val="ListParagraph"/>
        <w:numPr>
          <w:ilvl w:val="0"/>
          <w:numId w:val="5"/>
        </w:numPr>
        <w:shd w:val="clear" w:color="auto" w:fill="FFFFFF"/>
        <w:spacing w:before="100" w:beforeAutospacing="1" w:after="0" w:line="240" w:lineRule="auto"/>
        <w:rPr>
          <w:ins w:id="29" w:author="Whitney Woelmer" w:date="2019-05-07T15:10:00Z"/>
          <w:rFonts w:eastAsia="Times New Roman" w:cs="Helvetica"/>
          <w:color w:val="222222"/>
          <w:sz w:val="24"/>
          <w:szCs w:val="24"/>
        </w:rPr>
      </w:pPr>
      <w:r>
        <w:rPr>
          <w:rFonts w:eastAsia="Times New Roman" w:cs="Helvetica"/>
          <w:color w:val="222222"/>
          <w:sz w:val="24"/>
          <w:szCs w:val="24"/>
        </w:rPr>
        <w:t>RCS values are correlated with life history traits and conservation status of freshwater fishes</w:t>
      </w:r>
    </w:p>
    <w:p w14:paraId="6C399B6A" w14:textId="434A60C9" w:rsidR="005821C2" w:rsidRPr="007978F4" w:rsidRDefault="005821C2" w:rsidP="005821C2">
      <w:pPr>
        <w:pStyle w:val="ListParagraph"/>
        <w:numPr>
          <w:ilvl w:val="1"/>
          <w:numId w:val="5"/>
        </w:numPr>
        <w:shd w:val="clear" w:color="auto" w:fill="FFFFFF"/>
        <w:spacing w:before="100" w:beforeAutospacing="1" w:after="0" w:line="240" w:lineRule="auto"/>
        <w:rPr>
          <w:rFonts w:eastAsia="Times New Roman" w:cs="Helvetica"/>
          <w:color w:val="222222"/>
          <w:sz w:val="24"/>
          <w:szCs w:val="24"/>
        </w:rPr>
        <w:pPrChange w:id="30" w:author="Whitney Woelmer" w:date="2019-05-07T15:10:00Z">
          <w:pPr>
            <w:pStyle w:val="ListParagraph"/>
            <w:numPr>
              <w:numId w:val="5"/>
            </w:numPr>
            <w:shd w:val="clear" w:color="auto" w:fill="FFFFFF"/>
            <w:spacing w:before="100" w:beforeAutospacing="1" w:after="0" w:line="240" w:lineRule="auto"/>
            <w:ind w:left="1080" w:hanging="360"/>
          </w:pPr>
        </w:pPrChange>
      </w:pPr>
      <w:ins w:id="31" w:author="Whitney Woelmer" w:date="2019-05-07T15:10:00Z">
        <w:r>
          <w:rPr>
            <w:rFonts w:eastAsia="Times New Roman" w:cs="Helvetica"/>
            <w:color w:val="222222"/>
            <w:sz w:val="24"/>
            <w:szCs w:val="24"/>
          </w:rPr>
          <w:t xml:space="preserve">How are you testing this? You mention the </w:t>
        </w:r>
        <w:proofErr w:type="spellStart"/>
        <w:r>
          <w:rPr>
            <w:rFonts w:eastAsia="Times New Roman" w:cs="Helvetica"/>
            <w:color w:val="222222"/>
            <w:sz w:val="24"/>
            <w:szCs w:val="24"/>
          </w:rPr>
          <w:t>FishTraits</w:t>
        </w:r>
        <w:proofErr w:type="spellEnd"/>
        <w:r>
          <w:rPr>
            <w:rFonts w:eastAsia="Times New Roman" w:cs="Helvetica"/>
            <w:color w:val="222222"/>
            <w:sz w:val="24"/>
            <w:szCs w:val="24"/>
          </w:rPr>
          <w:t xml:space="preserve"> database but don’t discuss how you will analyze your data to test this hypothesis</w:t>
        </w:r>
      </w:ins>
    </w:p>
    <w:p w14:paraId="1BBA1C4D" w14:textId="77777777" w:rsidR="00453741" w:rsidRPr="007978F4" w:rsidRDefault="00453741" w:rsidP="007978F4">
      <w:pPr>
        <w:shd w:val="clear" w:color="auto" w:fill="FFFFFF"/>
        <w:spacing w:before="100" w:beforeAutospacing="1" w:after="240" w:line="240" w:lineRule="auto"/>
        <w:rPr>
          <w:rFonts w:eastAsia="Times New Roman" w:cs="Helvetica"/>
          <w:b/>
          <w:color w:val="222222"/>
          <w:sz w:val="24"/>
          <w:szCs w:val="24"/>
        </w:rPr>
      </w:pPr>
      <w:r w:rsidRPr="007978F4">
        <w:rPr>
          <w:rFonts w:eastAsia="Times New Roman" w:cs="Helvetica"/>
          <w:b/>
          <w:color w:val="222222"/>
          <w:sz w:val="24"/>
          <w:szCs w:val="24"/>
        </w:rPr>
        <w:t>Methods (scientific and statistical)</w:t>
      </w:r>
    </w:p>
    <w:p w14:paraId="4DDC86AB" w14:textId="176FD6EA" w:rsidR="007978F4" w:rsidRDefault="007978F4" w:rsidP="007978F4">
      <w:pPr>
        <w:numPr>
          <w:ilvl w:val="0"/>
          <w:numId w:val="2"/>
        </w:numPr>
        <w:shd w:val="clear" w:color="auto" w:fill="FFFFFF"/>
        <w:spacing w:before="100" w:beforeAutospacing="1" w:after="240" w:line="240" w:lineRule="auto"/>
        <w:rPr>
          <w:ins w:id="32" w:author="Whitney Woelmer" w:date="2019-05-07T15:11:00Z"/>
          <w:rFonts w:eastAsia="Times New Roman" w:cs="Helvetica"/>
          <w:color w:val="222222"/>
          <w:sz w:val="24"/>
          <w:szCs w:val="24"/>
        </w:rPr>
      </w:pPr>
      <w:r>
        <w:rPr>
          <w:rFonts w:eastAsia="Times New Roman" w:cs="Helvetica"/>
          <w:color w:val="222222"/>
          <w:sz w:val="24"/>
          <w:szCs w:val="24"/>
        </w:rPr>
        <w:t>Species selection process (t</w:t>
      </w:r>
      <w:r w:rsidR="00D02F4F">
        <w:rPr>
          <w:rFonts w:eastAsia="Times New Roman" w:cs="Helvetica"/>
          <w:color w:val="222222"/>
          <w:sz w:val="24"/>
          <w:szCs w:val="24"/>
        </w:rPr>
        <w:t>alk through, what is necessary?)</w:t>
      </w:r>
    </w:p>
    <w:p w14:paraId="389484F5" w14:textId="68223CED" w:rsidR="005821C2" w:rsidRDefault="005821C2" w:rsidP="005821C2">
      <w:pPr>
        <w:numPr>
          <w:ilvl w:val="1"/>
          <w:numId w:val="2"/>
        </w:numPr>
        <w:shd w:val="clear" w:color="auto" w:fill="FFFFFF"/>
        <w:spacing w:before="100" w:beforeAutospacing="1" w:after="240" w:line="240" w:lineRule="auto"/>
        <w:rPr>
          <w:rFonts w:eastAsia="Times New Roman" w:cs="Helvetica"/>
          <w:color w:val="222222"/>
          <w:sz w:val="24"/>
          <w:szCs w:val="24"/>
        </w:rPr>
        <w:pPrChange w:id="33" w:author="Whitney Woelmer" w:date="2019-05-07T15:11:00Z">
          <w:pPr>
            <w:numPr>
              <w:numId w:val="2"/>
            </w:numPr>
            <w:shd w:val="clear" w:color="auto" w:fill="FFFFFF"/>
            <w:tabs>
              <w:tab w:val="num" w:pos="720"/>
            </w:tabs>
            <w:spacing w:before="100" w:beforeAutospacing="1" w:after="240" w:line="240" w:lineRule="auto"/>
            <w:ind w:left="720" w:hanging="360"/>
          </w:pPr>
        </w:pPrChange>
      </w:pPr>
      <w:ins w:id="34" w:author="Whitney Woelmer" w:date="2019-05-07T15:11:00Z">
        <w:r>
          <w:rPr>
            <w:rFonts w:eastAsia="Times New Roman" w:cs="Helvetica"/>
            <w:color w:val="222222"/>
            <w:sz w:val="24"/>
            <w:szCs w:val="24"/>
          </w:rPr>
          <w:lastRenderedPageBreak/>
          <w:t>Selecting which species to include in your analysis? How many did you pick? How did you decide?</w:t>
        </w:r>
      </w:ins>
      <w:bookmarkStart w:id="35" w:name="_GoBack"/>
      <w:bookmarkEnd w:id="35"/>
    </w:p>
    <w:p w14:paraId="20274004" w14:textId="77777777" w:rsidR="00D02F4F" w:rsidRDefault="00D02F4F" w:rsidP="007978F4">
      <w:pPr>
        <w:numPr>
          <w:ilvl w:val="0"/>
          <w:numId w:val="2"/>
        </w:numPr>
        <w:shd w:val="clear" w:color="auto" w:fill="FFFFFF"/>
        <w:spacing w:before="100" w:beforeAutospacing="1" w:after="240" w:line="240" w:lineRule="auto"/>
        <w:rPr>
          <w:rFonts w:eastAsia="Times New Roman" w:cs="Helvetica"/>
          <w:color w:val="222222"/>
          <w:sz w:val="24"/>
          <w:szCs w:val="24"/>
        </w:rPr>
      </w:pPr>
      <w:r>
        <w:rPr>
          <w:rFonts w:eastAsia="Times New Roman" w:cs="Helvetica"/>
          <w:color w:val="222222"/>
          <w:sz w:val="24"/>
          <w:szCs w:val="24"/>
        </w:rPr>
        <w:t>See the figure below and maybe it is self-explanatory?</w:t>
      </w:r>
    </w:p>
    <w:p w14:paraId="1CCF9087" w14:textId="77777777" w:rsidR="007978F4" w:rsidRPr="007978F4" w:rsidRDefault="00D02F4F" w:rsidP="00D02F4F">
      <w:pPr>
        <w:shd w:val="clear" w:color="auto" w:fill="FFFFFF"/>
        <w:spacing w:before="100" w:beforeAutospacing="1" w:after="240" w:line="240" w:lineRule="auto"/>
        <w:rPr>
          <w:rFonts w:eastAsia="Times New Roman" w:cs="Helvetica"/>
          <w:color w:val="222222"/>
          <w:sz w:val="24"/>
          <w:szCs w:val="24"/>
        </w:rPr>
      </w:pPr>
      <w:r>
        <w:rPr>
          <w:rFonts w:eastAsia="Times New Roman" w:cs="Helvetica"/>
          <w:noProof/>
          <w:color w:val="222222"/>
          <w:sz w:val="24"/>
          <w:szCs w:val="24"/>
        </w:rPr>
        <mc:AlternateContent>
          <mc:Choice Requires="wpc">
            <w:drawing>
              <wp:anchor distT="0" distB="0" distL="114300" distR="114300" simplePos="0" relativeHeight="251661312" behindDoc="1" locked="0" layoutInCell="1" allowOverlap="1" wp14:anchorId="79B4A312" wp14:editId="21E0F5A8">
                <wp:simplePos x="0" y="0"/>
                <wp:positionH relativeFrom="column">
                  <wp:posOffset>47625</wp:posOffset>
                </wp:positionH>
                <wp:positionV relativeFrom="paragraph">
                  <wp:posOffset>0</wp:posOffset>
                </wp:positionV>
                <wp:extent cx="5943600" cy="4181475"/>
                <wp:effectExtent l="0" t="0" r="0" b="9525"/>
                <wp:wrapTight wrapText="bothSides">
                  <wp:wrapPolygon edited="0">
                    <wp:start x="0" y="0"/>
                    <wp:lineTo x="0" y="21551"/>
                    <wp:lineTo x="21531" y="21551"/>
                    <wp:lineTo x="21531" y="0"/>
                    <wp:lineTo x="0" y="0"/>
                  </wp:wrapPolygon>
                </wp:wrapTight>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585" cy="418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w14:anchorId="224BD48A" id="Canvas 6" o:spid="_x0000_s1026" editas="canvas" style="position:absolute;margin-left:3.75pt;margin-top:0;width:468pt;height:329.25pt;z-index:-251655168" coordsize="59436,41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k/BMwMAAIcHAAAOAAAAZHJzL2Uyb0RvYy54bWysVWFvmzAQ/T5p/wHx&#10;nWIySAA1rVpIpkndVk3bD3CMCVbBRraTtJr233dnQtIsmzqtQwIO+3x+9+6dubx+7Fpvy7URSs79&#10;6IL4HpdMVUKu5/63r8sg9T1jqaxoqySf+0/c+NdXb99c7vqcT1Sj2oprD4JIk+/6ud9Y2+dhaFjD&#10;O2ouVM8lTNZKd9TCp16HlaY7iN614YSQabhTuuq1YtwYGC2HSf/Kxa9rzuznujbceu3cB2zWPbV7&#10;rvAZXl3SfK1p3wi2h0H/AUVHhYRND6FKaqm30eIsVCeYVkbV9oKpLlR1LRh3OUA2Efklm4LKLTUu&#10;GQbsjADB+o9xV2vELdVStC2wEUL0HMfwvYP6cJxu5anTMOJ89z69YDncew7BOoP4ci1hld1o7u+D&#10;dH8Vo6P6YdMHQGdPrViJVtgnJw3gDUHJ7b1g93r4YJ+299oT1dxPfE/SDhQJs7ipl6EWcAH6DCso&#10;ZnSn2IPxpCoaKtf8xvSgKVA6LB+HtFa7htPK4DBSeBrFfZ6gWLWiR7qRU7T3+YIsX5b/IJlSsU3H&#10;pR16QPMWUlfSNKI3vqdz3q045Kg/VJFTJX+0d8bidmANuvw+SW8IySa3QZGQIojJbBHcZPEsmJHF&#10;LCZxGhVR8QNXR3G+MRxooG3Zi7FJovgM7W+1vW/XQd6uTbwtdc2ITDlA49tBhCGkBLEazb4A2eAH&#10;ttXcsgbNGpjbj4PzYcLRfGQWa2B6KPZq91FVUGe6scqR8VjrDuMAk96jOwmeDicB0sNgMMkSkqSg&#10;EQZzcZSm8dSdFbDhuLzXxr7nqvPQAK4BqQtPt5DHkNvogrsdGuxPzeSoOKtSRrJFukjjIJ5MF1Cl&#10;sgxulkUcTJfRLCnflUVRRmOVGlFVXKKwXl8kx7lqRTXq1Oj1qmj1ULylu5zWoQJHtxDFcoQxFhaD&#10;HYWXRZOY3E6yYDlNZ0G8jJMgm5E0IFF2m01JnMXl8jSlOyH561PydnM/SyaJq9Iz0Ci0Z7kRd53n&#10;RvNOWPhXtaKb++nBiebY+gtZOZlaKtrBfkYFwj9SMWh+0PooUphFE26w3MHbo3XyO3n+7byO/8+r&#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XmKafeAAAABgEAAA8AAABkcnMv&#10;ZG93bnJldi54bWxMj8FOwzAQRO9I/IO1SNyoQ0nSEOJUCAmE4AC0kXp1YzexsNdR7DaBr2c5wXE0&#10;o5k31Xp2lp30GIxHAdeLBJjG1iuDnYBm+3hVAAtRopLWoxbwpQOs6/OzSpbKT/ihT5vYMSrBUEoB&#10;fYxDyXloe+1kWPhBI3kHPzoZSY4dV6OcqNxZvkySnDtpkBZ6OeiHXrefm6MTkC4Ptnh/yl+/n5tm&#10;etmlZpW8GSEuL+b7O2BRz/EvDL/4hA41Me39EVVgVsAqo6AA+kPmbXpDci8gz4oMeF3x//j1DwAA&#10;AP//AwBQSwMECgAAAAAAAAAhAO4+UQUCVwEAAlcBABQAAABkcnMvbWVkaWEvaW1hZ2UxLnBuZ4lQ&#10;TkcNChoKAAAADUlIRFIAAAM1AAACRAgCAAAAoIedawAAAAFzUkdCAK7OHOkAAP/KSURBVHhe7J0H&#10;uNXE8/dfO1hABQWVplIUFOlSBJTeUYo0QYqgIh1Epah0ROlKL4INKaLSFMQCIiqICNKkKipgpdnb&#10;+/HOj/3HJCcnp9x72uTh4cnN2Z2d/e5mMjs7M3vaP//88//0UgQUAUVAEVAEFAFFQBGIGwROjxtO&#10;lBFFQBFQBBQBRUARUAQUgX8RUP1M54EioAgoAoqAIqAIKALxhYDqZ/E1HsqNIqAIKAKKgCKgCCgC&#10;qp/pHFAEFAFFQBFQBBQBRSC+EFD9LL7GQ7lRBBQBRUARUAQUAUVA9TOdA4qAIqAIKAKKgCKgCMQX&#10;Aqqfxdd4KDeKgCKgCCgCioAioAiofqZzQBFQBBQBRUARUAQUgfhC4LTo5qfdv2/fL7/+Gl9dVG4U&#10;AUVAEVAEFAFFQBEIHYHMmTJdedVVodeLQo0o62fbt2+/OkY9iQIYSkIRUAQUAUVAEVAEFIFTCOzd&#10;t69w4cIxwUP3N2MCuzaqCCgCioAioAgoAopAQARUP9PJoQgoAoqAIqAIKAKKQHwhoPpZfI2HcqMI&#10;KAKKgCKgCCgCioDqZzoHFAFFQBFQBBQBRUARiC8EVD+Lr/FQbhQBRUARUAQUAUVAEVD9TOeAIqAI&#10;KAKKgCKgCCgC8YWA6mfxNR7KjSKgCCgCioAioAgoAhmnnx04cOCyyy7LlDnzmjVrFHdFQBFQBBQB&#10;RUARUAQUgUAIZJB+9ueffw4ZMuT4iROX5cw5f8ECHQ9FQBFQBBQBRUARUAQUgRjrZx9++OFzzz9f&#10;9PrrH3300bVqP9P5qAgoAoqAIqAIKAKKQGAEMsh+9sorr8BD3bp1K1eufOjQoe+++04HRRFQBBQB&#10;RUARUAQUAUXAFYGM0M/Y3Hxp8eKzzz67Zq1auXLlypEz55QpU3Q8FAFFQBFQBBQBRUARUARipp9h&#10;MDt48GCRwoX5d+aZZ5YvV27ZsmU///yzDokioAhEEYENGzbcfMsthODIv7Llym3ZsiWK9H2S+vXX&#10;Xy/NkSNL1qwbNm70WSWMYqz6pk+fbvpLc+07dAipv/BZoGBBgKLuV19/HQYPrlWEsd27d8uv0sp5&#10;55+frmhEi3mlowgoAvGDQEbYzxYvXnzWWWdNmDDh3HPPpeeVKlXasnXrtOnT4wcF5UQRSGgE0AkG&#10;DxlyS5Uq77//vunI5s2by9x4441lyyZfxPRbb72V/ZJLunbrZvr7+++/P//88/R3wMCBsRrKv//+&#10;u1fv3kWuuw7G4CdWbGi7ioAikBwIZIR+tmbt2tq1apUuXVogQz/766+/COdUL7TkmEPai5gjQPzN&#10;8OHD0dJGjhz5w/ff//rLL/x7oG9fGPvkk09ua9QoI83VmTJl+ubIkePHjpUuVSqdkJk3bx52KYjT&#10;3xPHj9PZTzZvzp07N0/Gjx8fK8GCfrZkyZLPP//c2mvQ2P3ZZz+dPJl+aKQTyEpWEVAEYotAuutn&#10;fDN27dr16pIlZtsFaz99/umnn958663Ydl5bVwSSAwHZTcuZM2enjh3FSs111113yc0ff/zx49Gj&#10;3Lz33nvyGj711FMPP/yw5CPk34wZM2w48M7Wb9CAn9iYY99w+/bttgJffvll9Ro1pPoNxYq98847&#10;poDr/qY3QahhebrwootktxHKzhatDHz/ww/8WbxYMfqLbZ77QoUKzXn6aW5QkvYfOGAKm3Zlw9eb&#10;rNSiSuEiRYQT+v7tt99amz5+/DisCnRX5Mr1xOjRRvetWq0ajhxSuGSpUrfffjs3gfY33377bUGY&#10;f/QXCWltRbJF5rvySppbtWpV+fLlpTlshLaB0D8VAUUgWRFId/0MyWtklg3EsWPG8OVIVmS1X4pA&#10;hiFQoEAB2jp8+HDPXr2M/QZ7khjSMGVdcfnlVmbGjh076vHHRWnj6t6jhzUr4Zw5c1C5UAv4CVM3&#10;OgGajbUAeh7m8LVr1xqF5s62bT1MdN4E0UWgNmnSJDGJsTMI5RIlS27bti0QgNkuvpifPt68mf4e&#10;PdULlBg6a7VUscNrOkJ5/rR1xElfWN23b59wQt9pwlps4MCBsCrQff/99wMGDKhatWpI5kk0yMZN&#10;mtSqXVsQ5qK/KHPlypWzyUNKNmnaFDVu08cfS3Poi0OHDs2weaUNKQKKQAwRSHf9bPLkyXnz5JHv&#10;hPn35urV9Hnb9u3f/HdtGkMgtGlFIHERKFGihOzuoV4UuuYaDD933nnnp59+GqhHX371lfUnlLB7&#10;771XtgVZTd19zz22imgqWOPEiR4tCm3M6HZSEtWwbdu2rs15E8S+3rtPH6gR373hww9PnjgxZvRo&#10;oeORyJo+Shn6i1WJzmJ/cipJCB/XjgRy1UfvdPYd91lTnr6/MG+ejSZqYqC+uwKyevVqAqScP0Hn&#10;5Zdftj7/5ptvnL6DY8eNi9UGbuK+IMq5IpCICKSvfrZ///7ZTz9dsVIlGzRlypSpUb06Qn/9e+8l&#10;ImrKsyIQVwjg5MSap2nTpsIVb9aL8+eXKl06T968rdu0cX7jCxcujMMW66Wff/qJfNFXXHEF/ga9&#10;evXCfoM6AoUzzjij30MP4dp17OjRh9M87qH5xqpVWHQGDx4sFvHHRo4UCrh83XDDDfnz53c1I3kT&#10;RD+ToEt0RLLwYOLCkjRq1KgB/ftff/31gUDu0L593/vvF5dWKtJZal2cLRv9RX2RWj/88MNrr71m&#10;OgKrS9P2EOkIxKllI075Hj16SN+XL1tGebzo6DslKQ8y0nc2HG+5+WZBD7sXCYOqVKkifV/9xhui&#10;JXN9tHHj/PnzXfmX7EJsRrOBcPCLL375+edlS5eKBXTq1Km2Kk2aNEFtFZxvTxtf9QyJq1dPmVEE&#10;0g+B9NXPkESIs8oO/YwsGw8++CC9WvTSS+nXN6WsCKQOAmgGz8ydK57yI0aMKFG8OH3HALNgwYIa&#10;NWva9grr16+PwxYFTj/9dLScalWrcr9s+fJjx45JSZSS4SNGXJAlS9YLLyQyVGDct38/ys2ChQvl&#10;z2rVqgmFuzt1+uD99wlQMK5vVti9CaJZNrrtNmkRtm+qWDFX7txsGuJu1bBBg0DDlzVrVlQlNEv6&#10;u3DBAums9Pehhx4Sw9vOnTuPfPON6QgE69WvL8U2fvTRb7/9ZiNOeeLKhZM6detSniwh0nfKg4zp&#10;e7v27QU9XP737N6NMheo707+0Uc/S3MWvKtDB2yWl1xyyWmnncYOaZ/evXm4Z+9eq46Lpti9e3fR&#10;U8G52KluBoJFnysCikAyIZCO+hluJXPnzgUsFutOyDChcZzA9sAuJsmEsvZFEcgwBFAdevbowVbd&#10;1i1bLrrwQmnXj198UA7xfwpaJqQCQnDYsGGIAmvFf01cAwbYHL8CUa5Xrx6dZWN0yauvSn/R2LzZ&#10;MAETPrmlvDXmwGct12LoZ0eOHOGngmkanrnEfgYgIbmyRcKJ1lUEFIE4RyAd9bN8+fKRmZYFbpEi&#10;RZwoYEJbtHAhwf9xDpCypwjEOQImz2qLli1tn3zST8iTUD2WzjvvPOJ6bG6jT06cGDYUHgRFFGCI&#10;qlixopV+oIN6JT4U+5bVQQ0i1atXl/6y/Wq0HNd2nQET1napYnKUmACLaGXHgM8cOXLQ3Ge7dlkb&#10;lQjcbNmyWW2Q2MyuzJcvbMy1oiKgCCQ0AumonyU0Lsq8IpAoCOBZ37RJE7glHnDhwoUmHwR5ImbN&#10;ni29YB/N2h3SdG1N28vDp4pTB95Ii9epW6cO+4aymvrXHa13b0j9888/eHcRM8jFTqVpizKvv/66&#10;UKBdHPa7du3qGnHpTRBdSog/9/zzbBR+9+236959lw1TKB87ftzVmAQPnERCgb59+9JfWOX+5MmT&#10;JK2V/mKLIunGNddck+PSS01HeL7100+lLfZ8nYNL+aJpO4lUwRNOuiZ9l/Km77NnzRL09uzZc/kV&#10;V5QuUyZQ352toJ8VTDOVzZg5k/AFQZiIAfJ08DD/1Ve77hEnylRUPhUBRSCKCJyGdIgiObZRrr7q&#10;qigSVFKKgCIQFAF2zZo1b+4aFUhdDEL4ofPhZx+wSpqrmfOizK6dO7Nnz47CJBkKbRfayY4dO8jT&#10;gfnq+qJFnUlzyEaGnkErFMBPn//5E7OTN0FUKMP5rJkzW7ZsSUYe8n3Ql0oVK65cudKVW4Io27Vr&#10;5/oTmtn+ffvoCL/efffdc9JcLKwXHRHGTEdM11zxwQmMXGViP5Ou4VNroyl9h861hQsbZOQhNjDg&#10;+vrrrw0RD+bxIJQgD5xDSLdx8qefTF94OGbs2H79+nGD34jECuilCCgC6Y3A3n37XH200rtd6Kv9&#10;LANA1iYUgfRFAKvM+HHj8ubN66pXEcZos8qU+m9mf1QQyohOQ5zB1LQAQ9tFvKQkUcOjn0ywxrNN&#10;ikFhwsSJrrYfb4JwPvqJJ4Qayb3YtcxfoIAomrelxQ24Xpj6OIbE9SdybUhHuHDAd+1IoM1KMqg5&#10;+16hfHlTnr63aN7cRhO1TPpOXyTWwftqdvvtNn87KY9ueuuttwarrb8rAopAqiCg+lmqjLT2M7kR&#10;INHDiuXL8cEy3cyTJw8pHg4fOuRURwgYNN70lEe3s5ZBxXltxQpDCrewTR99hMO+oYwew66ocRcj&#10;IuGZZ57x8NDyJoijKjaniRMmXJYzpzQBZTh31a6kQJYsWdgMtTJpapG0wvBZrFgxaxkAsXXEOSWE&#10;1atObQLAyXPPPWctxsF0nTt3FoUSdzHKWxEm1oFf+QmFtegNN7hOOSxq+NvZEKa/mA/lLAS9FAFF&#10;QBEAAd3f1GmgCKQKAmb/7oEHHhj06KOp0m3tpyKgCCgC4SKg+5vhIqf1FAFFQBFQBBQBRUARSDoE&#10;dH8z6YZUO6QIKAKKgCKgCCgCCY6A6mcJPoDKviKgCCgCioAioAgkHQLqf5Z0Q6odUgQUAUVAEVAE&#10;FIFoIKD+Z9FAUWkoAoqAIqAIKAKKgCKQFAjo/mZSDKN2QhFQBBQBRUARUASSCAHVz5JoMLUrioAi&#10;oAgoAoqAIpAUCKh+lhTDqJ1QBBQBRUARUAQUgSRCQPWzJBpM7YoioAgoAoqAIqAIJAUCqp8lxTBq&#10;JxQBRUARUAQUAUUgiRBQ/ew/g8m5N5zQ7Prv9ttvT6xx//PPPxs3aUJfJk+e7IfzF+bNs3U8S9as&#10;1WvU2L59u5/q8VzmnTVrvvvuu6AcgtjrK1dSTKDLd+WVP//8c9BaWkARSHoEDhw4UL9BA5EPV+TK&#10;dfc993z++eeJ0usmTZsiyjZs3OhkWIReuXLlgr7pf//9t4hT6z+RkN9++22iQOHKJ10bMXKkTwlp&#10;SvqHLqHBiS3zqp/FFv+4bv33339fu3Zt2XLlvvr667hm1JO5L7/88r777gvKP8Xq1K3LCZVBS2oB&#10;RSClEGC5gnK2atUq6fX3338/Z86c64sWnb9gQUrh4OysSMhBgwcnNA4s4J944omgXTh+/DgS0k/J&#10;oKS0gE8EVD/zCVTiFTvzzDMXLVz46y+/3HvvvZFwjwx6b926SCjEtu7EiRP9rPUptmbNGmFVoDuw&#10;f/+5554bW+a1dUUgtgignDVr3nz37t02NhALCBY/RpfY8u/deovmzZGQ69evj+RNX3tKbsRzTz14&#10;86lnf/DBB0ZCQi0q0CUoYhnGtupn/4H6scce43Xl38kTJ+rWrctvDerXlyfz588/ePAg1mxj3y5Y&#10;qNCLL75ImaNHj7Zu3Zrn7Tt04M9NmzaxuCxZqpSxmW/evLlmrVpmd6BHz55//PEHJVmG/mtdL1++&#10;atWq8iv0jbEqUK1ff/21QMGC7DLcddddV155JbXOO//8fv36NWvW7MKLLuLPGjVr0rRzf5MV8C23&#10;3GLYoLxTcSlerNgP338vXT586NDNlSvDp0hhCI4bP15YpcUby5Z96qmnpCOyL3xBliwssIR+nrx5&#10;e/XqdfzECdPN4iVKFLrmGn4qWLDg119/jaXK9PrKq66ClIFr4pNPSr/4xyZjn/vvl59g4N7OneU5&#10;DHS6+2557gEjjI2fMAEmc+XOnS17djpiG8TadeoAuBSDFBOAYocOHbLtbwYaC2k987nn3nPPPdId&#10;qnfp2jWhLY4ZJn20oThHgJ0vXvlly5aVLFlyw4cfnjh+HLHw9Vdf9endO1euXNWqVv3kk08CSQar&#10;9ENSXXb55bI3iojAYPPXX39REfpskyHNRGLw4jRv3hwxIgJH3qzmLVoYuYGRG1LyJ/9y5Mxp3rXK&#10;N99Mxfu6dClcpIi8hsgf8xrS3MwZM8wb2r1HD2HPtkm3d+/edu3bi/C56OKLkZBWjUQGCwkpOBgJ&#10;eez4cSOggEu6IxJy3amVrUjImypWFPb4V6tWLcOerafDhw+3CltAEGErrSCLYEyY5KfSZcoYCSnj&#10;Jd201WKTF5aMmBK0RfSheP30008iIRF9gRAeOmwYrZuSM2fO/PfjdWprGK6oKL0DOhll+ToEajrO&#10;J39csPdPVK9t27bJxE30f079TJ4UKFBA1JedO3ZcdOGFlSpWtOpzZ5xxBm8azxnasWPGyE9SMmfO&#10;nFJx6pQp/Dqgf39zf+mll2766CPbTx61jv74Y+7cuQ2RJa++KjNp1syZViKmC8LJm6tXU+amChVg&#10;Y8/u3UKBl9OM1OzZs0X6GP1MeDB96d6tG/fnnXfewS++MD+tfP11KMhPXF26dOFPw9Izc+calkBA&#10;urnt00/5/8Ybb4SUPEHcm+7QuyxZsqAWCxstWrQwP9HKWWedJVVgIFOmTEFhFN6o9eXBg0bttg6i&#10;ISJdEEAEOjNkHmNhenfdddcJY/Xq1TMMJ/pboPynOAJG1MiLHOifq2SQd9MmQ0T6cYncEKFUqGBB&#10;XnZeOqFj3lYpjEQyckNkVJ06dUQ4WOUG8kSkkxQWuSGra3klDR3rG2oTene2aUPJBx94APoDBgwQ&#10;giI6fv7pJ1mxW/Uzm2QQ/kUG2j4QpmvCnkhIs/i39RQN2EBKedbJIoeBFJREdIuERJYKnoK2kBUQ&#10;rLUMCCKm3l+/3lpLRLF00wNhQ9xaUr4Xpi3500ZfAHdtOiHeL7SaqGpJIRBT+5lM1OCX7Hlt3bIF&#10;A8z06dNbtmz549GjR44ckZr8OvqJJ5Asd955J8/PPvvsBg0byk8sI3jCczGhc8P7MHbcOLM1UKFC&#10;hcKFC/NT5cqVURe2bNnipxbaAwtESlasWJE3lj9vvfVWQ8TZn1deeYWHFW66CTZY+/I+04XOjq3P&#10;jzdvvjhbNlnhXXPttXBOrSJFimC0e2nxYu579uhxySWX5MuXb+TIkfy5+s03rW21a9uWP6tXry7y&#10;5dNt28yvrLSkm1dffTXUduzYASl50qRJE/4XTA4fPszWyb79+/fs2cPD2bNm8Q4jK4WBcmXLShUY&#10;qFatWlAYbTg4BxGyArjHFXQEqdu3b19h7JpChfg/KE3vFvVXRSAeEOBlRCGAkxw5cgTiB0uPq2Tg&#10;3cTeI+8On3/kHhT4XySDyA0RSrfedhtCiXdz0KBBonxYr569ehm5IXtqLy1aJEL4ueees71rNCeF&#10;W6bpZ7RixKyhU758+UB92blrF6yiYMFPvbp1kZBvvflm9uzZreWRkBjqrBKyYIEClDcSEs1JBBQS&#10;cv3771u3gNFUhD0kJF8BK3s8NByyQDWQUv7CCy8UYQuk33zzjYyISMh/ZWma3iza5NY0dU3kqrWW&#10;4UHEFLyJwucUU0ERdoVuw4YNMspLliwBimLFiskoW+Vz0KbjYcLHGw+qn4UwIkiiipUq3VCsWNdu&#10;3TZ9/LGtJpP+hhtukId977//issv54Yqe/bu5SanRcCh32D43X/ggBTOli2b3KBjodj5rJU1Sxar&#10;z4TtTxtvTjYQlNjbPMSuoYC4QbUykhort8gmYrgog7OwKcn7idVd/hQxZP3VdJPnooQZUoQg8FAw&#10;QXdERn/66adlbryRVlq3aSNWfWFgzdq10jr/li5d6g2j69B6D6Kzip8RxG5qOo52G8KU0qKKQEIh&#10;gFuCeQFle+vHH38UjcEmGXg3v//hB5F+aDCsXW2SwflmsTptdNttVjysbxbP2b/r1bs37YoQPnT4&#10;sLUw8qfKLbfIE2SsESncIFfNGyoFnKoJ/Pzwww+ibFEAJQMJWbRo0aDj0zZtUWokJO4lRkLCsJHz&#10;/+JQsKChZvsKWHt6kisApH/9/Xf5ChUgIhKS/eInRo82W8nYrlwHQngwIJzPdcEFrv3yRjgQFN+l&#10;tWug417kv5HPfpoOinMKFlD9zO+gi58sCwXstOPGjv1k82bnUq9Ymn7GXMTbTOhSSwSBdRGW7eKL&#10;0U72798fqO3wavnpiW0t6F2FnuJ1x4VsxWNMbGk+L/YQKWnVz6wVocZy05UUy+h77r7b/LRgwYKc&#10;l122fPnyUBlwJe4cRJaq3j1Kv7HwiaQWUwRihQArRvmQm40CJycnTpwIJBn42Iv0Q1Qa/cxIBtc3&#10;y7unL86fP2nSJMqIEH6gb99A5WU16C1mXevCqv9YAZGQmNkgFaqA8vgKeEB6+umnjx83rlKlSsI8&#10;AhbLmUhI/ow804d/hK3o4bUmo2ygk1EOA/9YTfX4bFf1M7/jwn7c6tWra9asuXHDBrwsef9//+03&#10;PC5NfcICFixceFnOnEzKpk2b7tu3j5/Q1cTFngRCpiTGeVaKxYsXD9R2eLU8esJbffFFF1nZgIe5&#10;zzzjDL8SBwKcLUaMGMESrVu3bs8//zwVWfnluPRSbnDOsDoNPDlxommXjrOYlj8lUUXuXLlcuYIa&#10;i10bqePHjpUuVYrypMP45siRt95666knn7y9aVPI9ujRAy89GMB/ztq6qeJzFJ2DiOOwtxEx6mPh&#10;k1UtpgjEHAEm/91piyW8zrdu3Yo5hG9w/379EIB58+YV9pCErpKBdzNP7twi/XAeN+sxIxmcbxYa&#10;G2+oR68//PBDfsWhVoSw7DaY99eqDSDf+MlbzNoaQkjiVQ+rx44d4yf+R0Lu2rXLVgwJSdeI2WSz&#10;UiQkyFgl5GsrVhgZ9dPJkyLT5LKuVz2+Ah6Qsi3DDgPeeyIhRwwfXqJECZGQMJwnTx5aCSRX/Uwn&#10;b4QDUbj6qqtklAU6LhnlkPD3w16qlVH9zO+IX3DBBZkzZSJeCWMyYUTs7h355hteP6mP+oX3KPLi&#10;o48+QoRh6x4zdizPeef79+/PZv9TkyaZYMM333oLz9YC+fMHaju8Wh49gWC7du0osHDRIgntJIa0&#10;U6dO7BG41qI8Tgz4ENARglJxkMTwRmgVhekX8ggEJEzJmvwW8Y3DAWUIFB0wcCA3pUuXdqUPNZae&#10;kBLlT3ZGJBRINlDGjBlzQ9GiHTp0ELdfBNbll18OA/hzSBUYuDRHDj+JJbG0m10G5yASjiS2AeeG&#10;rHAe9bHwO+G0nCIQawSY/D26d0eyIdaIE8Tvird+2PDhU6ZMkdDvojfckDVrVlfJwLuJnBHp98XB&#10;g+J4TviUSAaUGyOUnn32WRFKFF55Ksuaa9fPS9t5nDt3rgjheWnh88a2h/ypVbu25NOePmMG/9eo&#10;Xt1DzNqagB90L1jt+8AD0F++YgUSko1UZ/qJ0047Dcm2cMECkZDDR4yAlJGQ06ZNEwEFVrYc13Rf&#10;2ENC8hUIxB5WKAMp4o7EYyJsgZRlv2yeGgnJXqVISCyUZcqUERFtq+Wdfde60+qBsG3L2IoentMy&#10;ygSl0haKmoyy92cu1rM7AdpX/czvILFqYeOftxEHo/wFChBzbmoiWXr36YORH6Fz8cUXz3n6aX4y&#10;SXHEUVQqituWce33aDu8Wh4E8YpFmqBfwgZ7FsK/zdvDVp38RuJGKhJKvHdZqyGpQYD1nzUMQuo+&#10;+eST9JFsltxjIZOIJ9erYcOGkEL5o/zQoUMhNWHiRAQTfFYoX37kY48JXABrfoIBaEoVGEC1kire&#10;Q4ilHSMZURREj59zzjmBBlEM8jNmzKCYbZsg6mPhd85pOUUg1gjgb/AiKTDS3g7rxVuJe5YEHrpK&#10;Bt5NNAYTSITzu3FaRQ1C1aAi+gQiYtdnn4lQmjxlSonAuwqUL3LddfwvMUxIAGdWNmRCiZIlaeiF&#10;F15AVshmqP9LApXQoqAvC1q8bzHhB6IgEhJHWNmIEBxw7RcBhYTki2AVUGiQwh4SEnA82DOQIu5Y&#10;iIqwBdKrrroK52baEgnJT2QAMRKS9Ekiom21vIWk7LSKhBQvPVeEzZaxlGSPxcBiYhGkovgTM8oS&#10;waZX2AiofuYXOpFTYhAStwNkE0E0vJnYhEXdkTdZNCGEjll44Yz/8MMPS0uFChWa98ILQbUKSoZX&#10;y6M/JPfq1bOnYQOtkX1Yj/LI1jZpAecvp0VuYqwmmqkzGcgyZeJPvC6Io5YwCLkQiCyF5Z5f0VA9&#10;unlXhw6QEv3v+uuvh5TZCGABasQ0FnvzE+2y4ylVuPDDsO4dBOoI3wAUPn5F9LD9ahtEBKhEUVFM&#10;BB/FnG4cUR8LD9j1J0UgrhBA9PHiE3Iorx7faRZUpFQQv6tAksG8m7w7bPmhWFAS6fdvVOP69eKO&#10;JkJVXs8qVarwpvPt9+h7s9tvR2hIAYQwihQ3JgoS+bN/3z4pgEhB/oTkbkst+kgWCRE+dBNWkfMe&#10;/IiEROuSRkVCmi6AzyOnxL4Qub9PH8M/u7Qe7BlhK5iLsBVIBw8ebJjkT5ozP8lIGblqreXRC3N0&#10;IaIPeRgI4SuuuEIkJBclf/rv2XcyygBooIsw668Hw6nz02nk4ohibzHeyla0XimFgOR3ldRoflTP&#10;lAJHO6sIKAKuCLDNR3JU0sx2vOsuCpDom309gg0/3brVxBP4hI78tHiD7dq5M1SdzCf9CIuJhOT/&#10;QY8+GiEprZ7BCOzdt0+8XzL+UvtZxmOuLSoCioAioAj8a3HH97Rr167iU0Uc4tvvvIMNJlTlTKFU&#10;BJISAdXPknJYtVOKgCKgCMQ7AriCcJZJkVPGCfyonHuC8d4H5U8RSDcEdH8z3aBVwoqAIqAIKAKK&#10;gCKQyAjo/mYij57yrggoAoqAIqAIKAKKQFQR0P3NqMKpxBQBRUARUAQUAUVAEYgYgZTe3ySxIRmi&#10;Oanpky1bnKl0IsZWCaQ0AiQi4vC+Vi1bNmrUKKWB0M4nJgIqHhNz3BKD6wQSjzHc30xd/YxMra1a&#10;tSLxMakXycpzZb58iTGvlcsEQYDz+DgcZvlrr5G1yGS/SxDelc1UR0DFY6rPgHTufwKJR9XP0nku&#10;uJEnKR/ZAjnwJwZta5OphMC06dNJVrxo4ULJ66uXIhD/CKh4jP8xSg4O4188xlA/S1H/MzLUk2VH&#10;lbPkeMPjvBedOna8vkiRIUOGxDmfyp4iIAioeNSZkGEIqHj0gDoV9bNXX32VE9PkUBG9FIEMQKBt&#10;27bY8ydNnpwBbWkTikAkCKh4jAQ9rRsGAiIeN2zYEEbd5K6SivrZnLlza9eqdfrpqdj35J7N8dy7&#10;Wxs2nDVrVjxzqLwpAiCg4lGnQcYjgHj8+OOPM77dOG8xFXUU9PTrixaN84FR9pIMAWJQOB8wyTql&#10;3Uk+BFQ8Jt+Yxn+PEI/ffPNN/POZwRymon7GPMieLVsGA63NKQKKgCIQ/wioeIz/MVIOUwSBVNTP&#10;UmRotZuKgCKgCCgCioAikKAIqH6WoAOnbCsCioAioAgoAopA0iKg+lnSDq12TBFQBBQBRUARUAQS&#10;FAHVzxJ04JRtRUARUAQUAUVAEUhaBFQ/S9qh1Y4pAoqAIqAIKAKKQIIioPpZgg6csq0IKAKKgCKg&#10;CCgCSYtAKp6Pnilz5s2bNvkf0h+PHl2+fPmatWupsnXr1p9//tl/XS2ZrAhkyZLl2muvpXdFihRp&#10;2bx59uzZg/a0WIkSv/7yS9BiWkARiCECKh5jCH7SNB2GeFy4aNGAAQPiEIEYnr+p+lmQ+bBx48YJ&#10;Tz55yy233HrrrRQtVarU+eefH4dzSFnKYASOHj26efNmGn3//fdnzpx53733Mkm8eVD9LIPHSJsL&#10;A4GQ9DMVj2EgnApVwhCPqp85J4bqZwFflt9+//2xxx779rvv5s6dmy9fvlR4qbSP4SGAMGrTpg2J&#10;PZ8YNeqCCy4IRET1s/Dg1VoZiYBP/UzFY0YOSkK35VM8qn7mHGX1P3OZ+X///ffLr7zyyquvDhg4&#10;cM2aNaqcJbR0yADmL7zwQk6Vnjdv3jtr13700UcZ0KI2oQjECgEVj7FCPkHbVfEY9sCpfuYC3dq1&#10;a3PnyTNs2LDixYuHjaxWTDUE0OP79++/78CBVOu49jelEFDxmFLDHa3OqngMA0nVz1xAwx+wffv2&#10;YaCpVRSBChUqPPfCC4qDIpCsCKh4TNaRzYB+qXgMCWTVz1zgypI1a0ggamFFwCBQsWJFNjrxzlFM&#10;FIGkREDFY1IOa8Z0SsVjSDirfmaHa9euXZdffnlIIGphRcAgQHhvsWLF3lu3TjFRBJIPARWPyTem&#10;GdkjFY8hoa36mR2u5+fNK1e2bEgg+i/8559/NmjQoFGjRtYqjRs3DpRTDVfcnj17Yo+h/Lp16z79&#10;9FP/bdlK0jQxhm3btn377bfDIPLrr7/mzZtXOAn7ggfTnTCIUL1hw4aPPvroqlWrxo4dS7ykKxFY&#10;7dChQxj0o1WlW7duCxYujBY1paMIxA8C4YnHjz/+uEePHry5XA8//PDNN9/MKxzbTolAs0nUCGWs&#10;s0ckzgxVZiLlnnjiiZDAISYJwUhfnnvuudtuu81at3fv3iVLluT74vET5b/44gvG5e6775Yx4pPE&#10;n1999ZWNDcaRj1fHjh0p06pVq/C+Ryoe/Q+u6md2rJhzuXLn9o9gGCWZ5R9++KGfiuhnL730kpRk&#10;5/66667zU8u1DK/9O++806dPH4Rj2EQirAgPpjthkKI6aWARDdWrV0fPu/TSS8MgkgFVbrrppo9C&#10;SYCcASxpE4pAVBAIQzzu37+/atWqd911l3z7Bw8e/MYbbzz55JNR4Se6RCKUsU5mtm3bFiqHSLkd&#10;O3b4r4Wiic7UokWLsL8OP/74Iyb/woULT506VcboxRdfJLkjpoQ//vjDcMLH6JFHHvnnn3+mT59O&#10;GVb7AwcO9M+nKani0T9oqp/Zsfr222/TOwPt7bffPmLECNdBKl++/Glpl6y6yKfMyoZ3jzXQ8OHD&#10;eYiwu/jii82a7N133z3nnHPQ9tD5pCKX00JGLTZtIVWiRAn+L1iwIEs0ShJvSCuzZs2Sirx1hqsH&#10;H3zQEDTrpD179tC6sCe2QOEENgzPZsXGc2t3kALCg3SHN9+0a1RGZA281ahRgyFgIKwQSReowk8Q&#10;MWtfAcQKGrV++OEH50P/b0WEJTNlyvTbb79FSESrKwJxiEAY4hFV7MorryxUqJDpzplnntmkSRPz&#10;J7Yfp/wRkWITSq+//ro8ROghwe655x6RGNyfffbZIjGQPzZpgBR94YUXjECwiscHHnjAWvjxxx83&#10;otUqUW1GKeHcKb5EOv30009inGvZsiVWKBF3skNi66kUmz17Nv+L/DRSTqq4CjfbrCBF8Pfff48G&#10;HPZsOXDgAAOEMLcOEKrYa6+9dtZZZ4VNNlBFFY/+IVX9zI7V8ePHmUD+EQyj5PXXX79p0yan3RvJ&#10;gu2XBQr56O+88060rqFDh+bJkwfhggVbXpXcuXOz/mB9I+0uXryYZRPXkCFDPvjgA+ru27ePtLo2&#10;rnj9vv76a0jRLmYntAdoIkfIIYJMuffee6mLTjNhwgRR0ZALGLehxkU4vdHbaIWXFiKwx/+cqfDd&#10;d99R/rPPPuN/uGKNtXv37vr165977rm27iBuhAfpDjqftEsTZcuWNU3AG5Li5MmTl1xyibUX0gXi&#10;avnJWM7gE0E2adIkiHz++eeIQkGVrHXwaZB0GurDGDWtoggoAqGKR1ZxIhBsX/rWrVsbLeeyyy4T&#10;wWXkD8oZjuQIClZxqC9GPWKNilcDhVevXn3//fcLBSPNkBjIHOhQQGSUbFPAA6qSSAmkmdV0hzi1&#10;ylvr+BqJ+ssvv0DNtug1YtMqvjApValSZcOGDc8//zyW/hkzZmAsFHGHPKSKtaeGIFrmggULhGFU&#10;TJFyVDly5IgRbrBthJttEvIJYD/BJi1Dmqjbt29HLMOhtRZN22iefvrpCHx2bAVVpH2zZs1CakgL&#10;h4qA6mehIhaF8iwf2eabMmWK1QkDIUKGmDp16mAc2rJlCy8DgsbZGHWxKiO/vvzySwo8/fTTvXr1&#10;Onz4MG9XmTJlKC9LVfQeb0bbtWtHFWxaiDkEB3Uvuuiit956C78u0ZmQFChwEEEdXHjKm2r06NGU&#10;ZMFKYVrH7gWrsmuJ6MQsf/DgQXhDGjq7Q1tWlni9pV0e4psi7UoBeejngs8zzjiDQ1FhFRHDn82b&#10;N6ciFjghwocBVm1N+6GsZRQBRSByBJADn3zyyTXXXCOkMIDJDhraD+8sMgT507lzZxFcIn/Q57p0&#10;6TJx4kTeZcQdmZ+Rk1SEDitbURoQStOmTTPsIc3Q/0TmiPrFitEqQoWaVMyWLRsWI6kreZRESljl&#10;LdKPpkWGsFxn7Wd1C7GKTav4ogqtI9hZYMO2VeNx9jSQUDWdMsLt999/h20j3KyDQpehYzWe7dy5&#10;UxCWa/369UEHEY3whhtuCFqMAldccQVQ0yKUOWEzZ86cfmppmbARUP0sbOgiqsjqBNsY60Kzi8e7&#10;fd5552XNmhU/AJZKmTNnDtRA6dKlWaihBj311FPII4jwguH+abYjx48fj2HJmz85z/vEiROYze64&#10;4w6pixcC62PqXnXVVSxwsdXLc7O/KbXYXODihmIIO3QylrCdOnXCeMa6tnLlyihwQbvDOti0y7JS&#10;2hWebSs5j47AwKFDh9DPhFVjkjQUOG1JWNXLIMCuyjPPPNO4SZMCBQtymI/+iyECefLmxTHr1SVL&#10;jh47lsRTFKVBelezZk3RGzBpi0Ed+YNyYJU/rDZZo4qo4WK1iZBBJcKkhHg0KF177bXmXgqLzMmV&#10;KxfU8LU1ItRoWlIeMWVCi0RQOKUERnp0kUAjYhObVvElhqiuXbvaqjt7SjeFvk2omkaNcEOCWYWb&#10;lSs44TJY8ROqsFU/K1euXNB5hd8Ium/QYgwBHyb01FGjRtEE1r569erZvFCCEtECISGg+llIcEWz&#10;MEsi4mXQsYQo2gnO+6ga1v27QO2hk+EewTqG1aeIGEjJdqRcslj0c+G3IQYzW13Cc+QJ9jkPZ15e&#10;2qVLl6IeIUNZhrJcE6N30O5g93Jt1w/P1jKywoZPNjTNjkaoRFKnPPkRmHgMWbUqVaZOnrx50yb9&#10;F0MEnn/uuYIFCkybOpVBWblyZfLNQ4xPuJotWbLE6mlu7Sbyh60Aq/yx+bmzAEMFoQqrPm98ROaw&#10;nwg1PDciBFM8NwJdgcQmBi3WP+jcTsXF1lNjP/NoxQg3hLCrcEOz9Djw10rZqsOZ56JNYhFAIbbl&#10;EBD/PxZyZtnPIGLyRGuU6gh8xjSoISDCUUjx6qqfxXICYMYnZEaM7SwosWNj5Jd77y25UqVKWd1C&#10;+TOQ+PPuHisnbNSuG6mmIpLOgziuYO+//76Yx4sUKUJklrzAQbuDtPVuN9SBwcgftC+h0kyy8qMe&#10;f7xFy5ZsLQ169NFbbrlF8/zFfHyzZ8uGt+UTjz8+ZfLkx594YtGiRTFnKeoMIOX4irMwcFJGcPHO&#10;2mQdRjK0VWNyQ5KIWoBFCjXCEBGfV+slMkc2+1DpDFl0JrymTEksdkFDHcUkFggKD7E5d+5cvGnx&#10;QjMLbyHi2lP/UCOEPYSbwcqDIIKabWKjNaJEoiCK3GYThgFilWuqgxhGMoLJWOcb1ZnlN+ZJq9Bm&#10;T1k+WHqlEwKqn6UTsL7IMrlx1WKBSGmkDwss3hPeHGxXPDFvnfP1Y1WK16pxC+VPhJHJ2YFrrc/8&#10;HazPiNMxKzO8ayUalMUTXqvSBxRBjygeVm+857jNURKVi41OkX3O7pj1qHSnWrVqpl2cS6RdX6hZ&#10;CpnwVZ6xg8CWgVnehUoq6cvjqrzt009nz5p1Zb58Sd/ZhOsgitrE8ePfCis3YZx3FilHfCVamuET&#10;OcP+I55kCC7kjzHPi/xBHvbt23fQoEESJI4wRLzgCgYd9DPRMHjxnTkORebgYkEBiaAykpN4eREv&#10;YhYK6kEBYxj4TXiBCVSXLtjEphFfiG7YRjmDf7osrAoPzp4aAescPhGVVuGGEHYVbhIJ62d3Etc9&#10;LF54oUhzRO4T9Xnfffdxj+8dyhl7lxKkBeYk7KBTkydPtkp+iuF8ZkyDxFtgrYwkLiHO5208sHca&#10;2nEU+SAS5OpT9s8oko0uKdxN2NEIRLNYiRLRxcTaEK4PCA5eFbOA42XAn5TdSd4EtixfeeUV5AJe&#10;q7h8IR26d+/OjiEX6zms0LwhpiIlr776avMnQg1TnLSFfuYMt6YhnGQRdsSZc4NuZ+pKu1REutEi&#10;iyTuecJzbuCHh0g0U4te4OImFMi4MX/+fKmFjrhs2TK8yoQNW3cwwuGvwGsv3eE9J7ZA2qUJDPhQ&#10;MEy65jbjV+gTo24thsgmzgAiuAMjspHRppjIGul1BidL4xvgnGNMrV9/+SW6k9knNTyvQZ6hOfOM&#10;M3xW0WIZj8Cuzz5DvSDUJr1T/Hh0LZ3EI6lfTTgUcoZPO/8LG+xIinXNKn/Me43Dk/HNR9o8++yz&#10;UhIXXsK00Yes0syIMuxVSFREKLKUAmzkYVFjTUtdwhGQBlbJIPcItGPHjmG9E8Folag4dTk9Rkxb&#10;RnzxirEZgmTj9UfO8z9swDDiDjbgx9pTEEBkuQpVwgtgiSrwIMJNPgquLnEYtG688UY8Fvgficon&#10;2MqqsCSty9dHoDYsmZkgIICA66+mmAhw/sTqRrbz8N4RV/G4cNEiMqGERzBda3HgLB/fdG0iEHHV&#10;z+zIpKt+FpMx1kYzHoF408+wUrTw7ZKY8XBpiwYBQqSLFivW1WJtymBw0kk/i7wX7C2QTgyPKEhh&#10;qSJuYM6cOX6ybZPKkcgn/y65kbOawRTQ4XAOI9FGBrcbdnOqn/mETvc3fQKlxRSBBEYAv5wE5j6V&#10;WC9y3XUfvP9+KvXYb1/Z38QIJO7qxGaS5dGPcuaXeiKXI5z/r7/+CvUgqUTucarwrvpZqoy09jOV&#10;EQgvfCSVEYtV3zELfbJlS6xaj/N2MRSFEaI+cuTIJDaeMWQS5pncfYzzmZlO7Kl+lk7AKllFII4Q&#10;wLkkjrhRVgIjQPQGCVoVIUVAEVAEVD/TOaAIKAKKgCKgCCgCikB8IaD6WXyNh5UbfGCdMeR+2MVY&#10;woG7ru4IHTt2DDWNBWHeBJPKUb5C05wczOnC/jkkIMuZREMOADbnE/jsHeHu+KDYTsQjRkkOFQ4b&#10;Nz+taxlFQBGIIgIiXsIj6CHovAlaU1eE17TPWgi9QG5hME9CIg9pbM5ftwk6n01HsZgI/7CHKYqc&#10;pBop1c/id8RJmUOgdRj84Y7AgXFRcUcwydjkEDqhSRJa4gFxBMFFNzwOw+iUs4pNXphcR2HjFhWu&#10;lIgioAj4RMCIF5/lE66YpGFzvZDScsi6LXG/FJZUaiJmYx4GIcI/aFLfhBud+GdY9bP4H6N45NAc&#10;eBwr5jjIj2NhTOuIM48TS2PFpLarCCgCikAgBDhpgJRm1sT9tpIxF7M6drFFQPOf2fEPL/8ZqVkx&#10;JrESYrcOmzZng3AiB6eUcFg4egOJZEnxzLk6sgQZN27ctm3beDOPHj1KtkDSNJPrj01DChBDTnkM&#10;VMQc8faS31kMVPxKYqT8+fNLFTYWyUbIAosjTSBOAXyKH3roIaGP5ZyH8CPmLnJnwx4JZilM2m7y&#10;JZKM2zRHYLYQhFtqkVARHkiPyUmg0Cd/7OOPP076XPJNk1YXmihGpHuFGqd/8JxM2YZD4d8QZNlH&#10;Pkm44iHlSZwItbVr19K6AZ39TTYloUnYmukaZxKQqJosiGSs5VBCslBylrypIumtSdjIAclwKBmu&#10;p0+fzjFTmzdvhj5ZHwU3Ic5BRhAHcFIvcrQ88HI6MgNEFbJO0C9JXSujRlLsqGSyjbf8Zz169Ljn&#10;7rv9yJrNn3wCkizuW7Vs6a3yku7y+Rde4LhYCt/Zpo3tkIk/0wL++bVE8eLWEXfy4L+kH/6jXsY/&#10;INFqOoZ5jOlC2PnPmA8kepg9ezYzgTf91ltvJdcuQgDHA44V4VVFppEnVqQZWaY5RJjXTcQLLzjm&#10;cAQIOe65kJZIJOoi9Mi5ypHniAKOG0GoWt/WCRMmcP43u4SIAt5lpNyYMWOQqzZpKQKWxKozZswQ&#10;AYVwQxLaZBGMkQ8W0QEDEOH8KLLtwwOSgcT62JCQ7VQkzz4p+60Cli7kzp2b/iJnkJ8ibSg/cOBA&#10;xCOij8y3dBberB8IETUAxckKcAKHZv6QR5fCkOWQFcQsTimggXRCvHNKCucTINhZkZI0tW7dumSa&#10;NUnFoSBfIvkuiEyDedBr2rQpKMlD1D4Yk4FwCm15aAWBLxGdIjc4DJhfrcNEdlwshfIlgj48W4+L&#10;cL4Xmv/Mp6w402c5LeaNAC8kp5QcOXJEku/Le4IgYELLoRlMa+SLaA8kc5e8+Vx4QqAo8CbzeqOU&#10;SGFRR3gDpQw3/GqSMVKlVq1aGzZsoEVUEO8TNiiAYiRJHbk4WsAQNM0JQV5pfkIJEx5I6ojE5MSV&#10;adOmtW7d2iT75gwDNB7kkcgIK4c2gjSNQGzcuLGoichH02sbmAhoseFj8OeMAThBlyLjIhVRzvA2&#10;cwUftQCVju7DBrIMhtHPnCWlR6Kr0Qr3DA2iBPrIfboj/dVLEEAdmTJ1KppZ40aNguhn//zz7HPP&#10;cewMxVDmRD87fOTIihUr2rVty+SXX+/q0MFbP/NfMiZj5B+QmLAXP40i2ZgJCDqGm9cW5QbJgz4k&#10;Lz5fd040kpkgmWbR24x4YQ5YBaBIJIqh80FB3lAe2t5WiUquUKGCeakRsNCxSUsELDn90atQiUQW&#10;yQFTTuhYuxYtWtQqEGgCVQOFw/DA0SwohYFgt0obdDIjKmHe9oEQCjTH6aKsiKz6GTAKMiiCMPzc&#10;c8+h1woDaD8FChTgFDsqAhrS1bb7KV8i23dB/jRfAQYCTZHxcmKO7LU+FCaDynn0MxRKPesp6i+j&#10;7m9GB1KWTawnOJjFRs4YqPkVdYeLk9RY8Zhicugv6zaOHwlkzZbD13gtpZYcM8eSFJoIL3PkrWtP&#10;eN9kzSqXNCEE5dBMQ5B32BTgBuL+oXElyOoZ/cmcNMXqLRDB7Nmzy08shcnUhdEFwSSuGxxFF8jv&#10;gSWdnLVH65jcAtm9rKjaEGbUEILeAPoHIdVKclTUa8uXc4zV+nXr+KLwtXhh3rxatWtv2boVKM45&#10;+2z5tUvaGX+Je7Vt00b6iHKQuL3IGM55fzluiM85ix/0Bl5/5A+SDTHVs2dPUc7QVFAv5KglcwUS&#10;IFaJFOhtlZcaCcBlhJtVWiJgrUenUwbNyRUQjqS0iYiDBw/CsHmI7JWD7ALhKSWR8MKMuQJ9IKSk&#10;9wHnGO0MAxS2HlJuJKetIQBH7bMyYC3JqypfIudXAGtl0C+R7cOBEGa5G/RLlDEzMMlaUf0sOgOK&#10;NXvv3r2cFC7prSVmh3BF1+O6OShTinEZURWosPCH9R5jj6mCgMB6RIvYutFLeI5C49oTrPSuzyHI&#10;DqmVYIRAuBJE3gUlS8fNlw/xxyaCCFBO60Nz4qdAhxlj3hcdjoNN6tev73GIeyAeGDX2mgVAM2pB&#10;GdYCrgiglj02apSCk8oIYNRB1WC1SbhfjRo1WGjxbrK7h2XFBH1jGMNc5DTNBpVI/t9Wm7REFwwk&#10;Bm2DhVB1ldimmFPx8jncrh8In3WtxYwa6iHT5LuAj4pVpjk1OfmsOL8CQb9EzipY+8yXiEY10jOM&#10;kXWtovpZtJD8N4kzjlyE23DUN1uZsl3oerGdZ7Jgc4NWRzHsYSw9A1XBYIY7vLUWViVJGy0P2Vp1&#10;DdVmRetKE4IffPCBjWAkWDgJYpn3Y4Sj42Y9Cmg//PADbLDcvPzyy3fs2OFxVj07Ah999BEOGayP&#10;zZIu1C7gSycgBB21UCknR/kePXviDsWO54cbNtSpV4/7Dh078gGgd/iN1apThyflKlR4880327Vv&#10;L11m+75ajRrsUMuvTz71lDxn6xMF7sZy5XhY+sYboSNj7f+Ch8733Ud1/t3WqNHsp582Oy8vv/KK&#10;PF++YkWlm2+WJjZs3GglzmdDfuLf4CFDbO1aiTdv2dJQfnruXOmjzFJ23BYsXCh0bq5SZemyZVY6&#10;Hhz672bilmSpg+WM3S6UA959Xiv8Yps1a0aPWEpxOjhPUNpcTd2uAsQGhc+31SYtEbCBxKCNPruZ&#10;HkKYwrLREd4A+f9AeNCn9aAMmO+CyDSPFB6uX4GgXyLbhwM5z1ap+RLRKBus4UGktWwIqH4WnSmB&#10;ioBPJc6YkMPDFPGEfGei4x0vihoyAoeM4sWL42vJC2a0N5wzEGe4c+F3hZ8EFPgAIMisWXOogoyj&#10;pPDKDW1heOd/QwcnDFere5EiRXDSl2Iw+d5773EjBPG9FYaFoNy7Xq4R4NaSrgRpFK7w3pDWly9f&#10;Hoi+JPiBPdzIQClnzpwIDtwg7rjjDjw/AtW68MILWbRRhop0M4yBpCLgS0UZNdu2Sxg0k7LKvBdf&#10;ZELWqlkTiNCJm7VosfW/Oaty5c6Nx7f0Hb25TevWfCSsUDDHGt5664vz59/etCmRCqwuoDN8xAif&#10;cPFSDBg4sNPdd6MAQeHuTp0uyJJl/IQJ9Ro0YAfcSoSQhZYtWtzRqhVmgPv79mXyy6/bd+y4r2vX&#10;UiVL0nqnjh3Xvfde8xYtzK+oXBD/bPduYY8NoJsqVULnc7L31KRJw4YPFzrly5WDK0PnjdWrXTn0&#10;3r3yiUBCFEMNwuaNF6mY8xka+o5w4B55yBYYN+hA+PVbLeuIFyNARFaIRLItcX2+rU5pyTuOfEDA&#10;iixi5YCcccWT+CGEsLTLTh9zHkMgvvlTpkwhqEg4Z93Iwxw5cuBUhzMGM3PdunUeoyPz0/mBEFHD&#10;kh4oPBzaKEMQAAyIUYqoKRgQN2LXSxqSLohMk+8CkJqvAOsi+RI5vwJYv+RLZAXBNBRomFDOzGDR&#10;KJgkxHSNfyZVP4vOGOHjhSto1qxZmd84WuEiLcEsPMRjlIcoRhMnTmQPju9Wnz59zGYlDp6U4eHc&#10;uXNZHUKByMT58+dbs5fJr4gD2YajCg6eqHRUNHRw9SAK0tkZ9gdxnJdi+GSIL5oQpLwwLASzZMni&#10;rI5ZHlGLqmTzZrCVdCXIZiWBBbQirQcKDoAUcFEAqYcPLyiBAAsyMgMh/tDwAo0QVXD7xVqDa4sJ&#10;ywhpOEHjpZdeElRl1IiQDYlCihRGmo8ZPbpb1659eveWT6ztm5Q7V65bT+lnfIb/1c/SwgXMxTT4&#10;YP36TRs31q5dmw8ku138xKT1CeDf//yz8aOPKMxIsYnW8a675j79NG5hb6xcadu4QTNDc4LPiRMm&#10;QP+pyZOp9dvvv/fq3Zu3b/iwYfza+d57mWk7d+2SX7mw+fDruDFj+j30EAXa3XknfcTaZ1vzQAcV&#10;89prrhE6gwcPZi1h6HyZ9lF0cpg6WRIkThCbGZubQMG2ZsuWLcXzHUMOX3fAoQzgs0bFrmPECxtt&#10;IpFEVohEQoBYp4fPt9UpLZGTiEGULaGPYS+QfkO7CGHhAd1FLEPoZwRsoZAxQxCY6ElQIwACkc4y&#10;EmHFw0DTmLnatWtXIpOYpbYPhIgaVin40XroW5ThVxiQ78ioUaNgwIaMDSXzXRCZJt8F3kqhgJiV&#10;sHdXoc2iV75EVhAMfVPFNkzFihUzXyIaJW2bz/dai3kjoPk17PiEl1/DibIECZqIIZ2IoSJAvAK2&#10;NKxuYTiWhdpW1MsjB9EebGRjmDfBf34NtvPwycM9aPnSpXyH2N98+5130EUkPQcmpUcHDeKGP1GO&#10;69WvL/Gbb77xBmqKbHHyeRg7ejSqDAYzid8kRACL1EuLF0988kmrmRYr1Izp020lXceCFXnPXr3e&#10;WbNGfsUNqG+fPjRkChvGFs6fL18+yFatVg3FcfasWZgoWrRq5bQQo2nxKxOsUZMmGEikyzYGrIBg&#10;6aEkdnFbGaHDJm+/AQMCceh/jsVwnsBk2Pk1/HdQSwoC2BRRzkwipPSDRQJmTfxm+jXkk7KreFy4&#10;aNGAU6+PTzoZU2zvvn34OmdMW7ZW1H4WE9i10eAIYBjDeJaIylnwvqVeiXHjx7MtiIaEMWnKpEmP&#10;hrjCxoyBAa9FWnIELtyAevbujYcZLmjeR78f+Pxzjz1r+RVHOj+BLB6DJnTwfHfl0Liypd6wa4+9&#10;ECCCErtaoPxBip0ioPpZes0BTPcYxvVMjDDw5VPHmpLNTZLHhlFdq8QEgfPOPReXL9em8U155dVX&#10;+al0qVLPP/ss+1yhRgZQl42kB/r2ZYf05cWLH3n4YZzMaA4XtPkLFlgb/frQIfkTRyh2za4rUoSQ&#10;N0KAUfQJDSZNBnZN/o0dMwYTIHQwmLHTc8XllzPfZIOSC+dOQiL4ZxzU5Dl00BTxExA6a9esEcui&#10;0Pl3L8yNw9Z33gnxmAyKNhq3CGASZpcfz61A8elR5Jxdy0ApRaLYipKKOgKqn0Ud0v8RZNNH9bPw&#10;wBXoiHJV41l4AMakFn5Fop8dPnQokE2LXK+4S7+3fv2EiRNDYvLQ4cMSd9nqjjv++vPP2269leMu&#10;0IcgIv+bC++Zf3k4coR9WPQzPIpwmkF5qlO7Nkoh+49Ys9hsxZ43c9asXGkeTlC45tpr4RnvfglN&#10;nTN3LsoZKUzxqrEShw7KGf5VQgf9jGKGziODBrlySKI4NnRC6q8WTnoEmHW4pnl4kkURAeYtZ65E&#10;kaCSyhgEVD/LGJy1FUUgyRHIfsklYgnYsXMnmTV+tSQg5SPUMO0QCMxINWrVIkeGYPGdj/R4UvKy&#10;nDllSxTijZs2RQ2CCLulaPA4sVmRPfjll/xKmlw2j/BMJ+ZUfiV2j8A3Ns3Lli9fsnRpznvu0L69&#10;MW+3SMsBgeFWiOMKA+X+/fphBbcNG7EyPBE64m1m6AgRJ4e4xtuiWZN8Kmj3FAFFIBoIqH4WDRSV&#10;hiKQ8ghwYMDM6dNJXCdI2Ly+enTvjh5DjPC/p8o0bLhu7drKlSqR0s8jFbtdMWrYcNrUqaS0kOfo&#10;T/Xq1p33/PO2kNsHH3hAIpEpMMji5QZ7o0aOLHzqEIuWzZtbDyTFK85KnD+h7OqccGuDBuhtQocN&#10;UyIhDB0bEcOh0RFTfo4oAIqAIhACAhq/aQcrWvGbIQxChhRl+4a8OCSn8XP+t0e8D3RIJiT5uImj&#10;NmfVcQoKceA4CRF2bjtvEWqcE0+yWZMFQwoTne48ojhDwEj3RhI3fjPdoUmfBpzxm+nTTkZQTZ34&#10;TQlglIO3kQno66S0kOPGrQmGQgUdgcOZlSYYkJRgJJWAiFPgyHGWgaSQYQk+kZwzZ8704ATByB4i&#10;6XmxrZozMaVpkjjSRAb4mYUKlM/y4MAxfWTujdZurMZv+kRe7Wc+gUr4Yk888QQywk9Cf7pKbkbX&#10;w24Jc8NAgnMYecA3bdqEfysJG3F0xZ0fXQ3xSgHO+iDzreBFpiukJNmzjD+4KcxP+PFYCyc8xNoB&#10;RUARCAUBto/ZaEY5QwEi55bPqthcx44d65qREX1IBI4x3yJwSB4mh6+IwJEc3UEv9C3/LBlq5FSy&#10;0kfkknUsaFtaQBFwRUD1syScGJxcyc6L5MkkCSSChjUcJxmwsJt8KiGn6TZJcaQwiSXNQ7Iv2mxg&#10;8hPq3ebNm9unpblCCN5///3bt29HwqKfdezYkdUVqRrbtWuHriaHjpM5Fs8bk6OfJ6Ywm1AknJTC&#10;3slvk3CEtEuKQGoggPAhf4QED2KGQc7IySiksydrK8s5RBNKDK6BqFbkreUhToqEzYpQcj1WGG93&#10;kleTksqYqQRL6EPNKXDQ1cTwIwIHc10g7DkDQ7JVwzB6nmEJAcUKU1jiIkMsep6JiGSZau7Rxqzn&#10;LyEey5cvb5qj10JBiPAcUx/J/DgwhqAoHprtCJ6b5gKdrUx19FQW3lTknABErjnklCdyKItcnOhg&#10;+mWwMpxISVRkjn8gsbCQMrUI+uG8VKnlk6vUmNoZ0UvVzzIC5YxsQ/YxEXmsF8lKyjYiR3PyBpLo&#10;nHPT8JK2MoO8YDdBCqN7ieiEAgtNygdlm8OPxSBnPVLXetQdcsFIHEMtUOGgzWkBRSAQAvi0SeIM&#10;PQEiriYJ2hIRFSg6aF3iFMFBnPxPGG/9+vXF4QF9i1N0UZ5QU8inj98eEuy1115DKGH9cj0+Ugxv&#10;aCdGNYEOIb1UcQoc6wkTHgdxIqxQlaCAPsfmQLVq1QxL8MmSVVhil5PzJVHIWAaLHoMSJmeMyoWH&#10;pTkQD/6tR5vQdzntV4hIedIdc8rChg0bkMNk9kcIYyBETyW3uRRmKWs97s86vshqQEN95FRTdjzA&#10;TQ7HZC+SNbOUpF+os1gQpV/gw3DwXZDjUHnIATOGE5RpIYUC2q1bN+5Xr17NOpwC/rmKqxmY0Myo&#10;fpbQw+fCPPkFWFnKeZRt2rThcA+ULRJQsaqT8++sFxa1fv36SWEs83JQIMmfWInajs1xtkSZMWPG&#10;VK9e3Rxqbsogi1lpuSLrWtj/OT/JNlraH0Ug2RFAJcJWxPEM27Zt40QQlAPUF7xR69SpE6jrGPvF&#10;fk9djwPLMeGjYWzduhUnNjFHOS8Eji1UxTUXMdYjdCNxehPlz2acQ/kTlji1An0INw+WpuguPKEv&#10;V111lWkaH1zZEIAm7Jnn/Gl8f4WI+Yk9BDZ5aQK9jQUztjpSw+DyJQVQsDy88VBzxbNNEscIk4h6&#10;TImoj9Iv8MSCKP1CP0MRpEXTWWx+RgmWmBik9+zZs2fMmIFyCVccec5DviD+uUr2SZ1B/VP9LIOA&#10;zphmED04hLE25SXkwvGCe87YQZfivSVLoY0N1ogc0IuaNWfOHBaIckwvzmdINJaSgXjGdYwtTuz/&#10;rMCQYuT/xDhvLcwK0tmWFHAt7MxikDFwaSuKgCKQ3giQjrhKlSoYz5AwHTp0wAyDLQejviwLXS9z&#10;Ymkgf1nsRhjPRowYgZRDCrGkDJQJHIFjS6Po6qfPiRRojbZ0d1bezHoVwUicASILATh8+HDULC40&#10;RVMYhWb8+PH8iesIkQHmOVVuuOEGGOZoUSqalMXoc+Z8dNFloY9SBWh9+/alPMcxe4yRwYqEMiij&#10;Ivm5oIP6KP2ynb+ORms9E5ZoDKMESzf5BFhVMdm9BRz/XKX3pEoR+qqfJdVAkxEKwYd0MG8pzqq4&#10;L+B2VqlSJZucYmnFYeQspFgekaIJ8SHSBDHKSTUekQSY5bD8s2cqKzBJmmDecAQxEsd5jqEA7VpY&#10;9bOkmoXaGUXAggBbnPi2Pvvss3zgWSXyscfGjyXJuvEXEmBYd7BX3XHHHZiFEHTsAHiQQuBYzfNI&#10;J9ti0jSN8Smkk7hat25NeTZkcdiwitbSpUvTQXZsV65cyQl1hj5sc5owDE+ZMgWeTRXJn2xFAHHK&#10;9iJaFKehUx4p7brJ6wQNq56R/KzJRT7TL+8sNmY31hB0Ff5hcxXS4Grh/8wEhSOZEJC1nXkbMYzj&#10;7InGhmnaumCSLrO0MmZ51qMYwxFz4nzGOi8QLNBEslidPFh+sWSUvVEudjHY9HQN/+RX18JhS+pk&#10;GjvtiyKQrAiwnYedXqQKZrNFixY5dQL/fWfzjk3SQBLGRgeBYzWYIZ1cAyqRnFja2G3wzwZ6FUIV&#10;HdFmdSNGqlixYshJXMGs2wgYt1jWCn3rriv+Z+ht8hyPXgyBthRI+IR5bPIahlHOnMeISb+McJbC&#10;IGB9wq6LdX+WAmyG8h2R3VsucRy0XT658o+nlnQioPazpJoVGKKwlr388suoWay6cAvFh4D1ExZ4&#10;2xtIt3l1iZNCUFL44YcfRo1DkInzmVOZE5hYAvbp08cWZICcwg7PXgOLPOQmfq/IrECwmsJIKBry&#10;LpxUY6Od8UTgt99/v6lSpXIVKvjPWOsHUchymAEZxaDscVC6H1JaJmwEEDXG4YwtPJQDvF2d1Gxq&#10;RKDmrFGEtnBIZxUEjgkyEIGDa7yzGJKTnQQTIIXyIfceLEnoAxsUtq1VOaF14MCB+PhbV54oPYhH&#10;aEoyEasuiPAUeYirCc74rJyxyRmbGeqRU3q7doF3x9Sim9xLv4S+iaXlJwlEEGYw1Nmi9dGACQtl&#10;U0W4YleakjAfBldhzxmtCAKqnyXbNCBsh6hMTFzTp0/HDxQTN7HrRAnceOONtsgmXl3WskgQLtZ8&#10;RBWgq/FCijLHq06Aty1uiHgCnrMaNmIRXwoQxH7GFipNUDFoylkpzKITB9ighZNteLQ/GYIA52/O&#10;fvrpDGlKGwmOAKIGJUbik1BT2M6z6TSysERpkPwa3hShgwe9xDaaK5D/GaQ6d+6MaEJkicAJlGQV&#10;n1oUI4ohPPHQYP/UsBQoARCSkDh3tDEbw+KwZQ3q5E/Yxv8E+gjbBQsWsGw2uhTKHHHHElOJxMbM&#10;hu1KeOaCGddsR06UoGNq4dAiteiXyFvpFyY66IMD2Uwgzm7vyJEjnaRMLUAjZIECYXMVfH5oiQAI&#10;6PkBdmBuqVoV99XEzfWsUz0eEEDwkevBxkkM88KTacV6nFE8QGTjAUNX1WrV+GgtX7o0kPOiH7bZ&#10;yn+wX79169bx7eTwJT9V4q1MDOcJUGTKnNk5dQ1EKh6ts+XNN9/Er46VMHpPeLMIW6Ck0ojkvITw&#10;mo5hLVfxyKG35siHGPLmbHrvvn0YL2LCktrP7LBjficUPCaDoY0mBwIHDhzwCARLjj569OLDDRvq&#10;N2iAksG/2xo12rBxo7UwYWWVbr5Zfh08ZIgHHe+StMIR6RApUarUgIEDjWf3fV27opxBFltvtRo1&#10;iDV27m9iXevQsaPwwA0lDRucE8XDuzp2hP5dnTpxX7tu3b179yb9qPnsoIpHAUr2WNmLZMM0bOXM&#10;J+ZJVizFxWNIo6n6mR0u0saE5CUaEtxaOBUQwGflKkequVToOH1Ev+l0990Hv/zyf5+xAwce6tfP&#10;KE+Yx/oPHMguj/z60uLFjw4a5IqMd0kQppX31q+nLt5FS5ctw67j03GNWrVq1ybsTtrlpmfv3uQm&#10;sLKxZ+9e6MtD9rzuaNPGJ/GkH2UVjzLEssfK5Ilwp0XopJTxLJXFY6jyQfUzO2KVK1XClTVUHLW8&#10;ImAQwMPD1Qc56SFij3LK1Kl0s1XLluyRfbRhQ+s77mC18/Y770jflyxdSobMoUOGyK+cP4Y+99rr&#10;rzuR8S75QloO+muvuWbRggVLXnmFe3z/Bw8dys1jp5xp2N98Y+VKduusxHGvfDAteKVO7drw8NqK&#10;Fbzv/DkvjaC5yMggTFKACGiIf/Dhh0k/fH46qOLRD0paxgOBlBWPYcwK1c/soOFfqfpZGDNJqwgC&#10;6B/Mn7qBc6MnMVCnn3aaZE5a//77Tz71FGatRrfdhpZTq2ZNHmKCmvjkk9gb2OBAjZs+Y4bYHsi2&#10;QGSZFRbvkhjMdu7YQSjZyBEjCANkK3nE8OF41xUpXNg7QhNf8qnTpmG9I/Kue/futJgzR47Bgwax&#10;ZwfDJKwyPOBuUq9uXSlQqmRJbuA5iQfOf9dUPPrHSks6EUhl8RjGfFD9zA7amWeccZpnWHUYKGuV&#10;1EGAI/YeefjhCHc9EhQuAsTmPv10i+bNSdc0Y+bMRx599LbGjfESk/1NooMJzeN/fkI/45+cu/zp&#10;tm3WI6WDlvzjzz+/+vprshiQepTC+BrXrlUL/eyuDh0CpR4VPP/Ns7BhAzfwmeWCC+QhwXQ3limD&#10;Ysc2k4H93P9a3RJ0ONKDbRWP6YFq6tBMZfEYxiirfuYCGuKe4GqORQoDUK2SygigiHz91VfZ02xI&#10;qXnhK/1A376LFy1q2KCB6E/4ez3Uv79BI1++fHKQufm3ft0614DNQCVRETwOt/CAHZWuUMGCtgI4&#10;uklWKr18IqDi0SdQWsyGgIrHUKeE6mcuiJFwuW+fPiTB37x5c6iAavmURQCFnjlT7dSpximLAx3H&#10;63nQo4+uefvtZUuW4L+FnYwty+yXXIJZkeQ1xtf+kUGDCJDEPd+GlXdJVECMXlafsNFjxkgwJq5s&#10;5517ruiFzgtLmyRwpy6OaFKAUft482Zi8UhAlcpD5r/vKh79Y6UlDQIqHsOYDKqfuYNWqFChUSNH&#10;dr73XpIvh3QoWxhjoFWSAAFOa65erVqnjh05TyYJuhNeF1B0RE8iI5RQ+PyLL9jTzJc3LzuP55x9&#10;NhDhaoYjP+8UhivWP2w1dmjXztZc0JKS6XTQ4MFkvkDTeuXVV/mTcIGbK1f+v+/BoUM2tzZ+at6s&#10;mWhvs2bP/lc5O3Jk1OOP45FW7IYb9BBY/4Ou4tE/VloSBFQ8hjcNND+tF26cjLaVLEyffpr53HM5&#10;jyw8iLVWciPw159/8oHnRCy+8d5uZzHMO5ph+WkJnn/u+effWbNGkmiwpVjxppu6duki1qk///qL&#10;Y8c4bfDbtIMOr7/uuu7dunFuIPe2/LQeJSlMTOj4CRNQ70jkgVWsQP78JPls17YtBxfiZIZnG6EJ&#10;+Ptnz5593vPPkx2DtTsK4ptvvMH/cMivq998k8QZkOLooZsqVKAux2zwJ/GkpPwgJmDGKRWzR8+e&#10;xJ/i35ZhCX5jOE9AwDs/rfVdVvGY3JItKr3zLx41P60TcNXPojIJlYgiEByBGH53M0w/C46ClgiG&#10;QAznSUj6WbB+6O+KQAgIqH7mBEv3N0OYQFpUEVAEFAFFQBFQBBSBDEBA9bMMAFmbUAQUAUVAEVAE&#10;FAFFIAQEVD8LASwtqggoAoqAIqAIKAKKQAYgoPpZBoCsTSgCioAioAgoAoqAIhACAqqfhQCWFlUE&#10;FAFFQBFQBBQBRSADEFD9LANA1iYUAUVAEVAEFAFFQBEIAQHVz0IAS4sqAoqAIqAIKAKKgCKQAQio&#10;fpYBIGsTioAioAgoAoqAIqAIhICA6mchgKVFFYGURYD8/jdVqlSuQgVzeqY3FByddH/fvnLcEwn9&#10;4w23Q4cPC2/O0z+FVXOm5549e+KNeeVHEVAEUgEB1c9SYZS1j8mMwCdbtsRb9zhkacSIEaveeCPe&#10;GEsafo4ePZo0fdGOKAKKgCsCqp/pxFAEEhuBGjVqZICKxpnl765Zs37duosuuigoXidPnuSsdIpx&#10;3iVVMuzkyqCMJUeBzz///Jlnn02OvmgvFAFFIBACqp/p3FAEEhuBY8eO1a9fPwNUtDBgypc371ln&#10;nRVGRa0SCAGUs2rVqx9T+5lOEUUg2RFQ/SzZR1j7lwIIzJg+/Yknnnj55ZfTr682/7OXX3kF560+&#10;998/8OGH69Srx33tunUff+KJX375BR66dOt2/Phxbnbs3Fm2fHlxWTt48OATo0dTTBy/uJkzd65h&#10;WPy9evTq9T9qdeosWLCAJ6XKlOGnGrVqcV+iVKl7O3de/PLLHTp2NETeeecdIcKm6vLlyxs1aSI/&#10;3VylytRp0wx9fh0/YcKN5coJndGjR/vEavKUKabW3ffeu2XLlj//+qtzly7QmTR5siEya/bs4iVL&#10;woBPsmEU+/XXX4cMGdK3b98nRo0Ko7pWUQQUgcRCQPWzxBov5VYRcEEgT+7c/R96aNFLL2WwFe2N&#10;1atvvPHG5UuXsoN56NCh555//p01a+DvyQkTsmTJws2111zz/nvvsSX61VdftWrd+tnnniterNjm&#10;TZteW7GiYIECY8eNe+311639+eCDDyaOH//Rhg0zZ8w477zz+OnPP/9cuGjRvOeff/SRR9Cx1r//&#10;/qDBg2+79VbKVK5UiUaXLF0qFF5dsqTfgAFY7KDPr/Xr1UO1MvRBZvbTT59++umLFizYtHHjhRde&#10;6HMmnXb66R+sXw/Dl156KezNfeaZM884o+Ndd1F95apVQgTldf6CBdmyZatSpYpPsmEUe/zxx9ll&#10;HvToo4UKFQqjulZRBBSBxEJA9bPEGi/lNnkQGDp0aKbMmSP/ZxBpfccdGbzRecstt9SrWxcGbq5c&#10;Wdg4cOCA6wjNe/FFsai1b9eO/3PmyNH3/vvPOeecOXPmYBYyVe5s0+bqq68+44wzLr/8cvPwkYcf&#10;vvjii0uXKiU6Hz5tVatUoQyt86d4yqMhSZRomTJl+J9fu3Tpcv7557++ciV//vXXX08//TQ3kII+&#10;N00aN/Y5k5rffrswPGL4cG727N3L/0Wvvx7t8MsvvxTT4Pbt2w8TEHrDDZkyZfJJNtRibGt++umn&#10;DRo0kIpDhw2LfOYYCqEyo+UVAUUgAxBQ/SwDQNYmFAF3BLD0ROWfUMeKhv6RkSpaoYIF/Qwt6tEX&#10;X3xBSVSrK664QqrkTLtQd6wJLPLly2cjiPtarlNV5Cfj05Y3b15T+Ltvv/3555/5c+Rjj8n+5o1l&#10;yxKmcPjQIfQ/diR3ffbZmWeeeWOa9saV1bf9zFjaChcuDMPQhKBoh9j2PvjwQ6i9+eab/zLmYN4P&#10;OH7KiM9ZyxYtTOGoTBsh4ocBLaMIKAIZj8Bp//zzTxRbZR159VVXRZFgepBi1RhUKn3EtWkTq+Gz&#10;uc4557TTTksPTpRmEiDApttvv/3208mTBQoUKFe2LDahQJ1Cafg1zT1LLuxn/q04/oH64uBBgvuw&#10;Pw0cMAADklTs0aNHhEGUGKiqVquGpsVuJvuV+J89OmgQNIXszp07m7dsyY08wVRWr0ED/md/85m5&#10;cxEybdu337ZtG/rZm2+8wf+UBLcWLVvu279/9syZ1113HU5msD1yxIhaNWsKz/hysV+JfiYF2CFt&#10;0aqVoYmyRYhou/btS5Usifud+bVa1ar58+c3cFGsVcuW/A8Du3btWvX66xJ/+v333+PoxsChZo11&#10;80UTfii5cP58IQgCDW+9Ff1sxbJlF1xwAZzQZTZh2ZDt1qPHZ599Nm3q1DKlS/sfKT/zBOvgxIkT&#10;sZyhnKXTtqZtWqp4jHwElYJBwL94xI1hwIABcQjd3n37WJvFhDHVz1xgRy6fe955gwcPjsmQaKMJ&#10;isDs2bPxOh8/dmz27Nldu5Ax+pk0ve699z7bvfuxkSPjQT9DPXKqO2hU+PJfdeWVs2fNYiEUoX4m&#10;yhObjHd16NDlvvvotWhvRv2y0TcKZVD9zKiMQhAj2csvvSSoPjJo0CuvvHLDDTd88sknVtUzwgls&#10;5gnKWekyZTp26GC2NSOk7GdaBtXPVDymxygkPc2g4lH1M+cc0P1NOyYIeiSUKmdJLy+i3sF27dot&#10;XbrU5vAe9VZ8EqxQvvyunTuPHjvms3x6F2verJl4jxHnyP+cLjDq8ccxX915551R8dnCcb56tWpQ&#10;JmSB/UdxOCMaoEOauxuXeO4TW7A3zYEMd36fXV6Z5sEGw09NmsRN/jT3NbmuvPJK/kc54/+yZcuK&#10;XTCKF7EIdevUSVflLFRuVTyGipiWFwTiSjwmyqCofmYfKRyWq1atmijjp3zGFQIYV86Mj3RfX3/9&#10;dbbs2S/MmjVO8MHtrFfPnjCzfMUK7EO1atcm0pOtSbObGTmfBASUKlWKAAUyepQsXRr6JYoXZ2NU&#10;KBM3WrRoUdJ/NG7aFAZeWrzYZ4tvvvWWMLxx40aqVEvTAuUiBNXc16xRwydB/8VQzojJZVvWf5X0&#10;LqniMb0RTmL68SMeEwVk1c/+M1Jbtm7dsHGjxIXppQiEgQBKwFtvvRVGxShWQTnrdM893bp2jSLN&#10;yEnd2rAhWSpKliwppLgx26+RE4cCJrSpkyc3uu02oVYgf/7+/fpZKfft00dsePi0DR40yGejw4cN&#10;M7W6d+uGf5upeF2RIiak1EQe+CTrpxihpuQZIZlcnKhoKh79jJqW8UAgHsRjAg2Q+p/9Z7AeGzWq&#10;fIUKLMQTaAiV1bhCAD/xu+++e9yYMU6uMsD/7MSJE8+/8MLxEydQzvCLMjxEHh8QVyDHCTO47ZMp&#10;l13au+66q0vnztHiyjZP2JAdM3bsn3/8cXenTueee260WjF0/McHqHiMOvipRtBDPKr/mXMyqH72&#10;H0wIOlu7dm36xcmn2tuYgv0l5wJRk2Q09aOfkcUqKhBJPDLKGRGOpNho3bq1jazqZ1HB2RAx4aI8&#10;IUZVQhyi1YRNYRKyuMEtWrSoZ48e8idlotUcdKxhxR7xASoeo4h5apLyEI+qnzmnhO5v/gcTEk4a&#10;5QwvYxIskVmDiy/ut99+G5U3CrIdOnQIgxQzG37mzZvnrPvuu+/ec889IdGkCqSsND/++GPp7AMP&#10;PEBD2Ab8ECSvFRklPkzLAiWX4ObKp40greP7fNupDSn5tXfv3k8++aQhRfapQENAOnX5iYvNsj/+&#10;+MPQt/7E2P3000+uTdt+sjZN+ddffx3Kjz76qK0uHfTgilhFDCp+oCOYnO9i5P9MW1jOXJUzP8xo&#10;mZAQyH7JJWLKIj1vdJWzQGzUqFED10az0Tmgf//IZ46h4LPvVvHoXUVebfN6cnPzzTf7bCX9is2a&#10;NStOOPHoo/MD4SH5w8MKoe1HPtuIR+XsMv/iMbyuJVkt1c/cBxT1hWisxx57jNRNXOxY5cqVy6qF&#10;hD0PWGfPnDkzjOrMbNJUNm/ePIy6Tg2jVatWPLTSfOONNx555BE6S69pyDhWh9ocHYwKnzIE/G8d&#10;AuwWwg+ilsN25Cc0M9zPjSJFFfOTjB2Kl2sv0NuWLFkSqINYUok54lxLq2ruzVWoWEWxPD5nbGs6&#10;LWdRbEJJGQTwdXtt+XLMlkOHDImi5cwbYQIs4scXzc9keOGFF+QN5brqqqvC0An8tOKzDHrPoEGD&#10;EHFvv/22zypxUiyKkl969OKLL4baNdDDfBtqLS0fIQK6v/kfANk1EGnCh/nYsWOLTwV5kWSPOc3a&#10;q2HDhk899VTNmjVZTBALhrGtbdu2hgTySBa4LBbNehG7FEmSeHjNNdegXbEYWrZsGXSklvnVVOHE&#10;mGnTpsk506TFuz3teBmufw94Hj++evXqojlx8uDUtANtSGVOZlSEzpQpU1wJrlu3jrU+BegRBKEw&#10;adIkLExEovXp02f9+vU8Qb9BY6MYh0ffd999aD/8yYGDrgStDy+55JJevXqhysi5Olx0kIyawqet&#10;adMXU7JRo0bwb3DmOboUaQs6d+7cvn175xBcf/31kGUsHnroIYhfdtllBpz+/fuPGDEClKhYq1Yt&#10;o8jK2LWw5F4XJmkaqDk+Eg1MiEjT4n1IrSZNmowbNw4zQL169cglKw89uDLTgHnimgDZdd/K1Ar7&#10;hg2pe++5B+Vs2NChJLh3paP7m2HDm/EVPeaJ8UXLnTt3OiXz9NjfFPHoBxB5v1q2bGleQ95xxAI2&#10;aYIzoMAa9eDBg9zwlvFGi9BABoqYkof8ytkSz6ZlCUZKEFb/ww8/8DIGEkpWxiAyduxYeYKIzpo1&#10;qxF69957ry1CH64Qg5QkEfH+/ft5x5GHRsDy3CrPMT4hHm0PDQX4RIYQYZYjR47JkydjaKeb3bt3&#10;J4+xKSO9Q8K7fkrQhGAA51H5BFAYoW2V/OaTYdCzdtz8ar5NPFmxYgWinnQzgJwnTx7AR9QjommI&#10;4bB9tpxjARqgh37GWpcqpGg2XygzUn5mhZQJJB51f9OJodrPXOYVEwiH35dfftlsvTGz+cAja3h5&#10;hg8fThAKW3gYbNasWWMWhby077zzDg9J6YRsklUaD0mMVKdOHYQp+4b8yux/9dVXpVX5tWPHjlKF&#10;X9EYCNoS4lyvvfaaoY9ygLpgth1hBkWKMsgCo3w4CdLKe++9RysVKlSgMNR2796NIoLA4tUiH4HQ&#10;JKk6dHjSr18/9it5+M0337hyyEMETcWKFaV1zlmwIUgHDZ+2pv0bIAFchsB0X4ZARPlzzz3Xpk0b&#10;o5zBAL+inMkNFVkoG66koqv4IJEsYtR1WQ/nqKfIsm7duqHLCuceXPkXT+lREq2aQL9Ayll6tKg0&#10;Y4IAwuGpJ59s3LgxNpWYMBB2o5y+hcwR5Qz5g76C9OD9wjMBo7gIDRFTrF15KG8criBGyvET+QWt&#10;QhW9R8Smk6uePXuyHuanBx98EFGJfDNCz6ac8Rw8pRXO6WIlJkZ6niC3bfIc8znCGTkJWYS2fCCQ&#10;h4YCUhR1UHrEwg81EYlKZ2mF9bPpMr3z+JRAEDqmMBqekagoW/JBka6xKLX23forGZgFGda077//&#10;PgJt7ty5KLu1a9cWUY+yxXA4P1vOsZBPRvHixanCHrf5QrHCh3hszaJhT8iEqKj6mfsw3XTTTfv2&#10;7UPfQlfjhCeb8xlGclkXdu3alY83okeM5/KQ9RMa2KpVq+Qhlh5sS2KjtooS8yurE6nC+0wC9N85&#10;SOdUDD8vj+uGJos8RBu2K5qDVSxY3LgSFM6FB24KFixIv3xOzUAEyR8xY8YMab1Zs2be1MJrWvoF&#10;qxgybf5/iA8ygiJ8A7VLRUS8T8dBRIyMoI0ay31ZwWMDQO8xvheBuPIJaXoUmz5tmm5rpgewcUsT&#10;X7SmTZvGLXuujM2fP19kBVIFpwIWeNyjKKC7yBnzRkxh+OEh7763lEOgoXWJ2LTJZ0QEmodITnaf&#10;0SECrQxpmrz2TmkmKY5FZhp5DtlRo0Yh/JEMkGWViFiAslUeIh/KlStnEBAZIl1GEpouGyHs/JSI&#10;6JOmbfjwBC8UI1HhQXZmzGX9lS0IQYZPT9++fTGhjRw5EpOeNQTY9bPlOhamCVRP84WCT+ypUXG5&#10;SazJnGHcqn4WEGpeS8zpzD9eYEwpVi94oxxky5YN4xMXuStRrdhnFHKoXJjBsZATUhdIk5AqrIRM&#10;FRRBXMuhSdPe4Qi8JOhnhnVZxrkSXL16NT9ZGfY/twIR5NgZo0Fee+213gTDa1poggNGftzLSP4u&#10;Q2D8z0yjLOxEFbOq0Ugi8UuTih7BE+wjMFiIXWsv+DAw6CJbEYKsNZF0JsjAD1f+QY68pCpnkWOY&#10;cBSwYcQ/z9itTYiAVWEiyQIvHbYonNKMcmbEFGebcvFnqFLOAILBybriQqIGWpQin63rYSPNEH1W&#10;87zIc8jCsxFoPBQ90ioPrcKWeznqDRlCl1G5IOLaZcqYT4mpxQ08CBTm4txYj6UprZgPChURiSL/&#10;UaRwQSlSpIjxQhGCrp8t+UlaMWNhGGDLRb5QzqCr+J+QCceh6mfBhwxPLD72uCXxsee1R0vgHXNW&#10;4z0nhkDkEQXEeyBQYalOFfyfTBVEFWsdXExEq+A5moErf7yHrs+dBIN3z7OEK0FkRIRkQ6oOJqyS&#10;ZQhwg5C6WO/lhiMvxWUQxwgbWVNxx44dgfRdtixZXNqW4CyIGQsWrzI0Y8aMQRihtFnpu3IVUr+0&#10;sCKQ3AhIfAAaDIYuqyiTOEqcRNl3k+Pq01XKoU8EasJDlOHda5RLI8+tdIzy5EceSpfxb7N22fvr&#10;4MozYsf16yOFsfmZD8rFF19s031d9zpcP1se0xJdU75QBL/TI93cTNdXWPUzF3hRwooVK2Zzv8VG&#10;xexH68LKzX68VOOrjyLFdfnll/M+8NzEKy1cuJAZzJ+BTOtSBQ8zU4UbbDbmw8+fuJfii+BkEf8M&#10;PBvMcxEQrgQjMT4HIsjC0axHnTuD/ucrPS1fvjxvOzJCaoHt9u3b2eCgR65DAP4ICMxd+FJgnnS2&#10;JRXxI7H+VKhQIauostVicYnDLBupHA3ET/yPusZlxgU7HDYqfF88uPLf6zgs2aZtW1y/Izk5lBHk&#10;+HDTtR49e0JwSlr8is8Lp+NDhw/7LKzFEggBbC2bN29mZSXGb5wTcA7DFsWI8y7LOtb1ClvKcaiD&#10;OLrJhctUIC0QHQuPfqc0Q/ThFmyVzMhzyLJr8d133wlZQsEQCFC2ykOeO3skXUYz4zWxdtn1U+I9&#10;spjEPLx4+RLZPigi//ESxpI3bNgwQtOs9F0/W0GnlvlCIRLx0nP9QgUlogX8IKD6mQtK7NCTgovZ&#10;jIAQ/QOzNg4TOPizFENLw1QjLwkBOHgvoU+wpuHGGgnInhoeWgQTsAFHYbz7bbm+pAoPRWxRjOUU&#10;YUTWjVQWKK6ShV058ikID/B26623cuNK0ONlNiaoQBMlEEEcYytVqiSUbTuDfuactQxxhSiaL730&#10;kjwEYezwGK7AWYbA5EKTIZCzolkIoj1bvf5BD2dBAJeKd9xxh1EcqYi5Ecc7D94giA4nbBDiRF4P&#10;grxMeeQRfoTQ9+Yq1L4nTXneiJ69e3OYd3g9ovoL8+bdVKmSHDSuV/IhgFpTv359Xl7eSrQcVCL2&#10;BHF+4gn/G43H1nGk3NatW8Xy7ZRyIn9EbNqknBjMxLQDfbLtEHHviiqupYQT4a0hrRhphuiDK0OW&#10;VpDn8vrjc4xDizBPCCSU8bg3FCSvpK0t6TIGeEkLR12Rva6fEu/RB0b5oFAMaiYPgNRCjkFffkVt&#10;EmRojigKAqpwPqOA9FQYcP1sBWJAhokOGsAJ+EDJ9rCAJt9MzuAeqX7mDjg2FZZBzEg8DFCSeP14&#10;yY13/8CBAzHO8/z48ePGQIXShkVHTOLYxtl3gzQPeSuwOfN+2hJJmF9lV5QqrPPwLcVjwNioqWLz&#10;GDDswoMUgzf0PHkuzVkJulYXnyp0DqP9BJp2rgQJ5JFO0bqrEcv/JBZrOU6yghtBr8SNgjkUZAjQ&#10;w+QnGQKTtQTG6tatazYgQE+Or5aKrFZl4KQinrxBWUIX5Csi/sL333+/7SAdbAB8WhBt3lwFbSUp&#10;C3AsI7lOwu4a1Tk4KOzqWjEhECAQZ9OmTShAvEqsY/HZ5+u+YMECYps89sgIfhRPD+Qt+R1E8TJC&#10;1YhNp5RDVov3G2stvFE9IEJQE5YorWApx/AGh5Q3AtYqz8WRC+Yhi8VdEgOhohkK8Em7QsFc0mWe&#10;I+6kywSby7Lc9VPiwa1V9sKqLTLd+iuaHB8UkCHGE+MZ608CP9mX7NSpE/kHEP5ifXD9bDkZgHOk&#10;H1UIFTdfKESrNbNSQszDxGJS85/9Z7yCJviR/BfY6iPZN0ysKaLchooAAj0j85/5Yc87/xn7m1u2&#10;bBk5YgQr8iFDh2Lr7XzvvaSTsWZePXzkSP8BAySdCmL6jpYtMXNyP3rMmGfSMlTJJYcdPfjQQ2+/&#10;8849d9/NlwDl+9vvviPPfru2bZ1e7a7VadfaHN+h+zp3bnvnndD/7fffG956K4E1EOcfTx4ZNIgo&#10;Nr6Xy5culaU8defMmbNs+XKWT1ZW+enlV155NC33yqBHH12ydKno9JR5/LHHcDYwvWCrd/iIEVTn&#10;CWxzLLr8hMGjUZMmLCFeffnlWbNnY/aDt65durRp3frDDRugjFUbav0efDBvvnz16teHT+vpT9J6&#10;qZIlZ0yf7jFq6ZQnz888oUxU8p/5bCukYlhuCEJkHRVSrZAK479PsjEMXRKcHt6FpW3IkCFBKaTs&#10;pySQeNT8Z875pvaz8N5BraUIJBsC/fr3x2+vVcuW7F+MnzCBwxZlEwQ1ZfCQIbVq1z5+7Bgq0R2t&#10;WmFXZkPz6Tlz+BWLr2yysMvPr9bUXPif4bXDOh43l6XLljVr0WKr49AwUx0K1apWlepszaCE/fLz&#10;z6KE4ZQJP5LihMT96H9krZsxcybqztq0bzZNPzNnjihnK1etgtUX588vV7Zs+3bthNW7OnYk06l1&#10;wLDZoCfRF5xEUTonTZ4sv0pnH+rXj+rS2ZcWL7ZVx6xbu25ddLUmjRtjceHwcra40Ofq1qlDciyo&#10;0VM8kzp17AjBXZ99Nn/BAm7+/OsveOMGC0SyTZ306Q8aDK4UkgkSOzqGbXzCotsUQ4kHFZsJ0gqR&#10;QPhUBVWtbDxg2DMU4JMg0FApRLdTSi1pEFD72X+GMqj9LGkGXjuSfggkqP3MWKTw9G+XFgyLhWws&#10;2z+nLGQL588nAI3ncjo4rspLX30VW5eUl8KCKvEB2M/ME2O1Mk1YwTfNYcCrZfETYvNlw8aNeFVj&#10;pqK8te7Tc+eSsVOIsHcjbMifxhYopMxB5tixnpk7FzVR7GemLZtNSzqLpvjEKZ8BVMPZTz8tZjCs&#10;ZdjPSGQo1VHm0GL531jvTE9nTJvGZlMv3CLXrOHXN994Y+euXYKqgTHQDFT7Wfq9m0o55gio/cz/&#10;EKj9zD9WWlIRSGYEsEJJ99jikaMIDh86RMQZmz7co2QQpyYF+LV4sWJkB7QZpWzoFPKMyfCAEtPU&#10;goULb6latXuPHqKc2a6aNWqYJzdXrmyUMyoSbgKrN546bUxYpfCevXth2NTK7pZzgerSWQMF9wXS&#10;VFKqm86ipeU6BYUQzJc3L41yg/3MNIHzqGwBY6RBTZSYYiuMHgjoT4qAIqAIqH6mc0ARUATcETjw&#10;+efoZ+zQ2X5G87CmR446fOPGjx82fDhbh3itTZk06dFHHrE1wf4ReTLloZj05GIP0ZaMKiRWqe7s&#10;7IWBE3QF7XjpUqWI3aPY7j17RPPDR1s0Ob0UAUVAEfBGQPUznSGKgCLgjgBmITYxnWYwY2dKD+Aw&#10;Nb2SdkBt3/vvHzpkCAqNsxWyBphw3XkvvmgKnHnGGbZkpCGxSnVnZ4+eOn0ojM5icWyYlhGGgxEl&#10;P5zV8hcGQa2iCCgCqYOA6mfxONbWHDNO/giyI3+EOSjdWYBzc1MnrbPBijMGSEdHNqOxY8d6gBOP&#10;4x0fPOHOT6I4DGY4/hN4CFMVbroJ/axO7dpEDLBJJ6dTk/EIh+j3P/ig8LU4Zf17CMyll1xCgZMn&#10;TjAzw+gK1cXIRKIma3XJYEciUzz0rc+xck2eMoUnHEOJukM+4Qf79ZOkoFjL4In7EY89RhQefRFW&#10;+alxo0Zy2I7HRXXp7Ftvvy3HRdBZceqnuse5Oh40yThFCIIEk3L+W+VKlcKAKOmriExLD6kl55T7&#10;BBAbpzObmtQldACpIgnMSCdmJUhQS6A03YRCR94vsnhwTrxEMHD4OudvOo+589lB12IwSUahhx9+&#10;GIt1JHS0btQRUP0s6pCmO0FkhEnomu6NJU4D9erVI+4PEU9yWjk6U6+QEEDRub158zJly5Lcjor4&#10;TnXp3Jkb0js99OCD3AwbMQLXdRLJDh85koNie3TvTqwlz7NfcgkuWfjylypTpkXLljY1KygPVJds&#10;c3juUx0DmNicJkycSHP1GzYk9wd/mp3H8ePHk7YU9kaNHDl82DBcvsiZ3m/AAGlI0nCsXLnytsaN&#10;6YuwSmzBgw88wFleQZmRzpKTj+rSWUkUQnXpbKgXnmq33XqrHFbYoX173dx0BTD9ZBqUOd4t1FGz&#10;lWdKb9u2zUgVjKEeeb+tdVF9IpfVnK3OASein3FOFJxw0l2EPbJW570gHxtnPLCYiSJZJRU5AsEF&#10;VuRtKAWfCMgZbSzgiFkzVcz533KAHct6shWwzsN4IIs2U8C6+sSXmXxOJumrocZ5SvLQFIagKWml&#10;QNIEKWmy8hoiGKhYkvIThgE+PMK2tS2hSTw851MJBZ7wZbK2SxestaSKYcBYxRCFppiVEydWJGNk&#10;WYlyRgJGn4BrMSsCxCSyn8j0Q9ki49cIS6KpWxs2fG3FCjJ7SXlu5pOf4pQHGDkvJBWZXB4n9rgC&#10;TvWZ06cbalRH80OVEU5oet3atShhvBQkXGCXkPhKVKWH0xQyLF4cvMYNR6bK+VRYuWCV5G1ikxNW&#10;rewFHXRaBAqpztWta9eQqjvpN2/WjL5YoxaC8pBSBRhWkWlkW2W8sOLYhB5ooCFxBAhCD5kjGfCl&#10;DMAii/hfTEpGFkkia5GWPDQnwZgCTmECNdLMuiLPZrpEzMh1++23o9C4lrRJY9JtmH7hGYkZTGrR&#10;He6lUyJLySJr5d+wh35pdalEl2KjQPLicjnFo5WmTd4a06BTtvNCcQgNec7VhBZXr57qZ/EyHLzY&#10;3bp1Yz+F7MxYm4UtDEKcDSfHwLEUY9FGKmpyYOKdjYUAqwO1pAC5uckVZFZ1JEiUg9j49bHHHhNq&#10;0gQPWY1JYSQjkot0uzwkawDyUTQkpBgn00n1CRMmkNbfChMig5OP0czglh0xjkIis7+tLcqTp5Gl&#10;Hm2Rq5qM22Si4p79RxGvCCA5PpnvMRuyuXPnJjf3i6d8iRBArFa56IghbjhxxYpVMrhxQhQJqMRc&#10;oZdPBOY+/TQJdUkYgT/+B+vXb/jgA5KyWpPTQidnjhxoURTjHze287LIEyY/vfD88+QhGzd2LPdG&#10;rUHjkV8DKTr4aZGQwlRH6yLpq3BCcABHQbyyePH6deugTDAmxTZ++KE5VaZtmzZC3OTmgNUH+vZd&#10;8/bbTlYNJ0YdlCe2hLGQkur8I4magRHG4ASuxJSCDifF6LXAJezxz9A3dXGk05NwXCcksIhMQyDw&#10;8hLoahN6Ugs7KHuLyByiQ5AAHBlik5ZILSOLQBsJI9KSFPmQRVpKARZyItZEBxJhQs5hZBFCz5VD&#10;xBESzPzEPfLWuRtrpLERsEOHDjX9kmNRbBedEllK3l3DP4HGhj00JyzKsghxXq7iUWiiqJF60EhU&#10;xKNIVJtsN4ogbzQbuODgU2hosQxAQPWzDAA5eBOcPDhjxgw0M95h1JRp06ZJHT4AcgQTizDeHHOO&#10;r/yKnkQiACmAnsTSyhQga5WceYKEwu2GX6VwnTp1IMWGkSnMJ4fdIgQEcgQJxbkIEEHR6Zy2t0V1&#10;LBNkGbX1gbNNZE+K958X3rTFKSKoU1IYHvjusg+F/OWIFbrGPf5MdFNWhHIGAx82joriIUedYDaj&#10;Olrj008/zSkoeEHRiiEunATCip0pCMIwHXQVhcGHQUsoAtFDAIczEqeR+bZzly68ZXdHO7dq9DiN&#10;L0oeQk9EgasEQGggtYws4sAMzPxGFlFLxBoFEEoi1iiA3iaCVzLKkqvWiQWKDmKHoyrNT+hM7FpO&#10;mTJlVZpvok0ak+HFKmCDgiuy1Mo/AlPYE/5xqxV1ExcxFDV0MjEW0iOneJTmoIm1zEhUnkBQJKpN&#10;ttMKCisFEN20G13PtqB91wLeCKh+FhczBDFBoJkRAWSgFrbQXeQwTVJSke7SxitiAkVECnB6t3Ft&#10;4bn1QDr2hjiNWApz5h2ksJNJYV5IDtBEP2PXwBjDWXGygONwYtlYLFasmHiLWy/jao3WyJai2YLE&#10;N0gcq7ms7tg212w+XVZDOl1APJUuXZpDfNHkMOyhSiKJ4ISjMw1x4SQQVnExkMqEInAKgXMyZeIY&#10;g2nTp2OZ5tMaXnhBCsLpIfRkTegqAU6cOIHUMrIISxhCxsgiaolYMwUQJhTYvn27VfC65v1HQkLc&#10;diAv2w7YxpBRshvAZaQxRIyA9TN8Ihtt/At7wj+ymm0B9LPBgwdjyUOYo0vRrqt4tMpeI1F5uHv3&#10;bpGoNtlOKxCkwAUXXIBKFyjQwU9HtEzUEVD9LOqQhkPQtltkSGCdkk1ALPlOmxBvb58+faSA9Vg6&#10;TGVWS9uRI0cgKIVRxSDFYcCmCcQKDg1QYD/U7JBi5WJRJfuqXE77mamOYUD2H80VxsmkxsECCcKS&#10;dP369eaEcjxCrMThJBBW4eCudRSBdEMAv7rXli+X7U4cp9KtnWQj7C306G0gCYDU8pZFzgKVK1cO&#10;Ch+qHrqLsxgbHUgnjFvyk5HGRA1bBWxQ+qaAK/+Qbd26tZUIQpLFrahuTvFoa04kKlsKuAKLimmT&#10;7UhXjabyP0YZXFL1swwG3L05TO6y8Sc/sx0pN6xsqlatKvdOzwBs0cgCKcDyCxOUoS4nJ8qFCsUb&#10;KIUx7POEe2thKQYdfGBR7HCd4cZZwJV1ZKVt19UPoHibWdej6GdiO6RpnC3wupNO8afTXzUQVn7a&#10;1TKKgCIQ5wh4Cz2Yd5UAxAGI+ArUOxFrtgIoXlbBa0tubCWF+6yTMnGUuMER+CxC1UhjVwFLGUME&#10;mxyFrQQD8Y+oxMRla5q4GSS5q3i0lRSJyupd4hs8ZLuYCYPmoInzyZNk7Kl+FhcDystGFA/mK15s&#10;fLBMmA+LHlHa8IHA48GqdfGqW+WU+IGaAoQXSawA1CiJMiSFWXVBqlWrVlLYmu8H0ze7h+hJ7C88&#10;8sgj4tbGhdMrnv6BYKpWrZo1LqFixYp+Is8x2qF4iYMt/GDVkw1ZmiZMFQEtGw38iZpoCAongbCK&#10;i4FUJhQBRSBcBER8eQg9IYwEwL+KSCO8Zo20RKQgtYwsYo1nwhVFKxKxJjJWxJps54ngFSEzceJE&#10;J+8ilJw+HsJJy5Yt0Wy4N9KY7QsjYIWa9AsOcU2jRQp0797dFuZs41/YgyuJDzDxp0hsZCw7IUhI&#10;V/Fo41+Yx6FZ4hucst2EvgILeGoIS7iTN13q6fno/4E1tuejEyz9yiuvYO7CeoRaRtgRXvysz2CR&#10;h+T3IkEoDxEESB9ibQg74n+qUICFEYsq3mcKEKqDKsYuoYgAPP3F3m7oU4aKFEZMoAzhM8uvtIVe&#10;aM5YZNt0165dPIcU4oD/DVLr1q3Dj82aDUh44EJ2wDxKFRKhbt26lAl0j6jCNVVqkXTRnHiIACKT&#10;AhHs8hOyTxCwceLEynCeLi9KKERxmGNLy1kjhude4y4dYZKIUADQshEhEMN5At+ZMmd2nb38lK7i&#10;EZmGyGIzEUE3ffp0m9DLkSMHyhN6j9k6lPLIJXQXMsTixYEHiIgFqYs7vPiEEE2JSoTQQ0KaAlRE&#10;+kkB85CzwljBioy1DiFWNzxruQiiZyWMrmOkH5QJFGCf0RAXQWoELExKvyCLyJWQAjJcIOiQkHSq&#10;evXqTllqZY9GaRqBSUWblHaKRwrYaNIQEt58BSBile0CguCDVB83bhzQRTR9g1UOJB4XLlpEOpJg&#10;tWPw+959+3DajkHD/+//qX72H9gr3Xwzzrws4GIyGNpociCg+llyjGOsehG3+lmciEdUKMkKhKsr&#10;1nec5TGnOdM0Rnf48NA3iYqiSzkeqGGGRFFbu3atLQwiPXhT/cw/qrq/+R+sCJwkjbJ/+LSkImBD&#10;AHsk4aipDAspZNEwevbunfQgsG9FT/nH0VhJ31k6GCfikV1FQpqIkeRLT2wjalN6K2f0vWjRoulx&#10;/FQ8TBsxnnFqSAYoZyoeQxpx1c/+A1fBAgVUPwtpAmlhGwL4qVxTqJDCoggkHwLxIx6JnYwkYDyM&#10;oWFrNYzI9DAayvgquLgRkWZNyZR+PKh4DAlb1c/+A1eJ4sXJXh0SglpYEbAiQDCXM1OdQqQIJAEC&#10;Kh6TYBBj2wUVjyHhr/5ndrheXLCgQoUKeG6GhKMWVgQEAU4WIrjhTDcf2xj6FXnHBxDq/+GGDWSw&#10;5GQY9owIxa94000ch0p3iH3Db5ebUiVL/pOWGpR7nJ1NAf7Ef/mN1avxocY3+cYyZf7+55927dtz&#10;VsTY0aOdswKzx/YdO3CUpi2ChXG1/l+AS8mSciYS1Hbs3CkF8ARFJ7Dlu/r3VJ8335SgOTipVLGi&#10;NeiMNDTLli+nLsyQdYysfsI8xA8ePMhP/MnhjHSE6JlGt91GN60EqYUreo3q1SWBMzuYnI9erWpV&#10;uFr33nuQzZ0rFydVyFnp/Nq8ZUtuiL2oW6fOW2+/TXQeRiaSi8L58y+8AGUSFnCElCkPtcsvu4xz&#10;ijzelxjOE7jyiA/gVxWPKugiQcBDPGp8gBNY1c9cJtv4iRM5Y5sjNSKZiFo31RDga835B/f37h0o&#10;f2YMv7ve+tn4CRM4icg6XgSjzZ45k7Ayo4JcmS/f/rQ8T3Khvrz5xhv8T/r1Xr17v7NmjW24A+ln&#10;y5cv72eJ0uKYCo7rERWHf67U0G84hVPov7d+fef/HsKD7mVOz6R6oyZNCPGRwmhakpxZiNvqXnvN&#10;NbNnzSLlVYtWrWwpppo0bjwg7bzql1955dFBgwyTQtZ0zYBj67uAw8lOHOVukKTM6DFjeGKIB3pB&#10;YjhPYMlbP6OAisdUk2xR6W9Q8aj6mRNn3d90mXttWrfufO+9hEy//PLLkntQL0XAAwFEDwoQ311O&#10;9U7E4w0+2rQJNeLZuXNJrDB1yhR6Sna6d9ets3YZ5Wz+vHmvrVghiS4xPkkeqS1bt6KcYR9atGAB&#10;1adNncr5iR5YfbBhA78WyJ+f8kteeUWUM3MtWbpUVL2hQ4Zs2rix9R13iJK0Z88ebmjxwYce4qZO&#10;7dq0BTOVK1Xa+NFHr73+ulCAGZQzIf7vIeUlS7pygv60etWq0U88QTqoeS++iHLG2Emi/w7t21PF&#10;9tbDJPxIi5yExlGGpkVDnwLvrlkjJkABp0qVKoLkzNmzufnt999XvfEGNyRxSOi3ScVjQg9fxjOf&#10;6OIx4xEzLap+5gL+RRdeyML6kuzZn3rySRJ6mfMf9UYRcEWA3fCzzzqLJENF05JAJtw19+mnN3zw&#10;AYoXutHEU3mJbb3AaITqmTNHDpNHjVAs7FWcZE/JmytXvvrqq7kpU7p0r549PRCQc2lIEEV5cqOL&#10;BibXn3/9JYGQWLbYUmSrkfzsog7u2buX/0WX4qZ9u3b8DzN977+fBJtz5swhzwJPxHlUiHMTyEvh&#10;zjZtyPlJxnbK9O7VC8ULnun7Y6NGzUzLBejse700hwdalJMtXl+50loGcCiA6ibFuACHyYD6yD35&#10;/NDYOOpRcpwG0ho9QIurn1Q8qhgMCYFEF48xfPt0fzOG4GvTqYVADPetvPc3p06bNmv2bCw9+a++&#10;mkTBK9NSaMqeoNXFSjQz2fLjZgZJyYsWbXjrragdd3Xo0OXUtiOxYOwYVqpUyel/RhN16tXDK2v5&#10;0qXiNEYyDpzVpLmWLVrUa9DAeZoNv3br2hVNrm379tu2bTNbqzzHLaxFy5b79u9nN5Y8WBQgqfKq&#10;118X4ocOH65dp47pi9nfHDliRK2aNWXykWx53vz5ZBC96sorUUDhDRcxs2cqnbWWf3ruXHJ4XpYz&#10;5/wXX8RIZvzPnOBgS8Orr2u3bnitYZVctmzZq0uWFChQ4Pm0TU+PqR/DeQJXQfc3U+ul1d5mFAK6&#10;v+lEWu1nGTX7tB1FIC4RQMlAOUM7ee/dd9E5xDTl8yIMolDBgrbCP/38M3Y1VwqEDtiOtXEthjlK&#10;dhvNP7jCnJY9WzZbeaINfv3tN3kIcY/zE10bou8P9e9PWs4+vXvTd/YoCR1wlnQ6OeD+761jCRGs&#10;ibc3bcoNx4Gg9nHD/qmfij7x12KKgCKQxAiofpbEg6tdUwT8IpDzsstwxqL0Dz/+6LdO2ik6efLk&#10;obxVgzHu+U4655x9NjGbqGgfpB13yGVNZ3PueedJhkw2BDkWjBtJdcs//L1MW8b1jQKY7rgw++HU&#10;BfHq1aqRbNMQl71UP5c5MmRv2kaq7dr12WfmidA0cAUlLl5obJ5iF8TyR3xr0CpaQBFQBBQBEFD9&#10;TKeBIqAI/D8OeOHEQIBgGy4kOET/wDgkmg17iGNOHavqSofk7zwfNHgw5Ul4QTyjKYY1DgWLP9HA&#10;Bg8dStYPcW7D4ESWDW6aN2smwQcY/Pj/8JEjox5/nN1DzrcW5VKYEeIh9WXjxo3CvJUfwxgBAeIY&#10;R4sb0uIbatao4RMlTu7DhU7CSAkJ1/OnfeKmxRQBRUD1M50DikBKI8BR0Hhu4Rl2R5s2WKokQxiX&#10;1WjkAVDxYsXwDMNq1bhpU6qT/MLVgcxQuLF0adHAKF+fY6L/mwmMgAAJgUQlKlO2rMRysicop2LD&#10;qgQfLF+xgrZq1a5NAXzFjDMZLvl58+YV4hSQqAKPC4LCAL4vwrwU/u777621yK+BfiYtfv3112y/&#10;mhaDTh2x6kkx/1pdULJaQBFQBJIeAY0PSPoh1g7GCwIx9Pv2jg/48ssvSf0gOV2rVqny2e7d7FGS&#10;MqNVy5Y//fSTyU8rmpOkbOWmQf36EgJpzU9bunRpvMRQ8ogzcFVi8BjDa55gRpq7/rrr2NM08QHi&#10;Yi/5aXfu2PHtd9+RPLZ0qVJicjOXLT8t2o/13EDTF+pCn0gFKkqsg8lPS3CoSXJBcxs2btyyZQuM&#10;kVq2fPnyJL+lJEon25EmPqBI4cLk4P03P23u3KSi/Z8aZ0neGwgcSuLlRlY2NoKJk5W0t95XDOcJ&#10;jGl8QLDx0d/TBQGND3DCqvpZukw1JaoIOBGI4XfXWz/LyMHq0bMn6h0pysiUljVr1p69emEDsyZx&#10;jYQZUaeEODuJkgs3EuLO+M1Q2TMZd61BoKqfhQqjlk96BFQ/cw6x7m8m/bTXDioCcYSAGMN279lz&#10;S9WqJUqVkh1MjrvmrILIucTYRjo0IY42LAcVRIt4qOxhNqt0880lS5emj5zyRIq4UCloeUVAEUhl&#10;BFQ/S+XR174rAhmNAM5kLZo3N2cMcGwUWS1GDBsWFT7wJxv06KOGOFGZUSQeKofZL7nEbLz27dNH&#10;Ihj0UgQUAUXAJwK6v+kTKC2mCESKgO5vRopgatSP4TwBYPU/S41ZFne91P1N55Co/SzupqkypAgo&#10;AoqAIqAIKAIpjoDqZyk+AbT7ioAioAgoAoqAIhB3CKh+FndDogwpAlFHgMQZUaepBNMDgRMnThj/&#10;ufSgrzQVAUUgURBQqZ0oI6V8KgLhI6BnPoaPXcbW3LJ1K6d2Zmyb2poioAjEIwKqn8XjqChPikB0&#10;ESAN7J8BziyPbkNKLUIEVqxY0TItp65eioAikOIIqH6W4hNAu58SCNzasOGwKOWwSAm8YtTJzZs3&#10;c9ZWyxYtYtS+NqsIKAJxhIDqZ3E0GMqKIpBOCHCCJI5NHGqZTvSVbFQQ4OSrgQMHRoWUElEEFIFE&#10;R0D1s0QfQeVfEfCFwLPPPffcCy88+dRTv/3+u68KWihjEXj66adz5sypaWwzFnVtTRGIXwQ0P238&#10;jo1ylmQIxDbvqIC5bt06jr88fvSoamlxMrtOP+20szNlypwpE+dQ3XLLLTGPtNX8tHEyMVKNDc1P&#10;6xxx1c9S7S3Q/sYMgXjQz2LWeW04QRBQ/SxBBirZ2FT9zDmiur+ZbLNc+6MIKAKKgCKgCCgCiY6A&#10;2s9cRvC7775Dl9+zZ8/OXbu+/PLLRB9j5T/9EMiVK9c1hQqxLVW3Tp2graj9LChEWiDmCAS1n6l4&#10;jPkYJQoDIYlHtZ+p/Sz4xMYvZ8iwYTly5ryvS5e1a9f+o5ciEBgBZgjzZNv27d26d//u+++DTy8t&#10;oQgkMgIqHlUc+kdAxWOE77raz/4PQBJ4Tps27YorrujYqdNll10WIbJaPaUQwNq6+KWXtn76aZfO&#10;nc855xzXvqv9LKWmRIJ2NpD9TMVjgg5oPLDtRzyq/UztZ15zddjw4WXLlXv4kUdUOYuHVzqxeMif&#10;P//9ffu2b99+5apVicW5cqsI+EFAxaMflLSMKwIqHsObGBof8D/cvv76a/wq2rVrFx6OWksRAIGb&#10;b775e93l1KmQdAioeEy6IY1Bh1Q8hgq66mf/Q+zgl1/W8eHiHSq+Wj7VEND8oqk24qnQXxWPqTDK&#10;GdBHFY8hgaz62f/g+uH774sVKxYSdlpYEXAicOZZZyksikCSIZCR4vH1118/7b/XbbfdlgF4vvvu&#10;u59++umvv/6aN2/eefPmRd4ipDp06BA5HSjEJ1dhdE3FY0igaXzA/+CaPmPGE6NHB9Lue/fu/cIL&#10;L7D7eVba1/fPP/984403+POuu+4644wzQkLcf2FaGTduXJ8+fbiZOHFiq1atLr30Uv/VXUs+/vjj&#10;uXPnbt68eYR0MqA6vb7//vsRcNddd51rc8uXLz9+/Dh9iSI+toagjEvZF198gWW+bdu2+fLlC9rx&#10;Rx999LaGDV2LaXxAUPQo0LJly59+/pmTjvwUdpY5efLkP3///fzzz4dXXWu5xgd4i8fogoZ+1q9f&#10;P0L/zj33XBG2yIGFCxfyxM8LGB4zKECcTL9s2bJA0iYMstC87777Zs6cGUbd9KsSW648xKPGBzgH&#10;Xe1n/8Pkr7/+8ja9EjTQv39/phfX0KFDn3jiiW7duh0+fDj9XiQE044dO6B/5pln9uzZM3LlLP1Y&#10;TQ/KdP+ll17yoLxt2zb5Nf3wgYd33nnnnnvuYdDT79uQHuglLs0jR47UqlULbTi8q0mTJlBI3O7H&#10;J+dBxWP6sc3bjaT96aef3n///bFjxyJ4Ma6df/753377LQsnY2h7++234WH//v0IatbSmTNn5ide&#10;W8MY5jEpzFpLHqKptGjRQh5SHmo1atTAf9RqP3Otdeedd1JGKhpLG2t4ecIMDIQG8qRgwYLSBb4m&#10;FJs1a5aNKx4aCyKR4BRG/tjsZ65cwRKMhcFV+o2dUo4QAdXPwgSQNBznnXceMsK8b4gMhIjzzRGR&#10;cccdd8ib4yoyzEMjgERk8PaWLFlSRAa2d+HVNGFq8fZaRYYpaUSGh7meutKFs88+m+5YRYahP2DA&#10;AETexRdfLF0QUSgVkWgiK10r/vjjj6aWVWwZqSRNILbo4OzZs0XqURLQLr/8cpGYP//8M2VsfaHA&#10;ww8/jHj1gw9WQ0Mc+gYf59hjLTPDBPPCA63I4IY5V7SaIqAIRIDAV199xdt31VVXISgQRNxjJb3k&#10;kkuQHvxJOq5ffvnlwQcflBZ+++03TLAbNmzA3jZo0CARfcjMihUrSuG6deuaDdPNmzdDTSjkyZNn&#10;5cqVSHXDaaBaS5cuXbBgAbWwjSF4YQ/ptG/fPkkM9vfff3/44YeBugt70oVhw4YhBu+9994PPviA&#10;WmXLljXydvjw4d988w0PV69eje3QRioQVxTjkxEeVxEMjlZNRwRUPwsTXBEZF110kXnfEBkoUq5S&#10;gDJoM7w5IjJEPzCv2R9//IH2ICLDCCARGagLH330kavIsNaiolVkPPnkk6LQiMjYtGkTQsSPyEDk&#10;GZHxww8/TJgwwehPiLxJkyZJF4S+iMIGDRqIrJSKHLdAo6biY489JrW4smTJIrLStSTPWSaK1EPA&#10;ofARMiYSk20OZ1+uvPLKwYMHI+lc8dm6dSvoGVStxBGphn+n4GPDVJCnLqtY4YFW6KN1FMKcNFpN&#10;EVAEQkQAyYlrB8FbZcqUoWr9+vXNvifeJuKqwdbH9ddfb0TcI488wjYl583zsrM2Q0yNGjWKh1K4&#10;WbNmuEZIYVaYQs15IYUC1YKyMMPBIbJKX7JkyUMPPSREoIkM9OildAFRz7eAWkKqc+fOLJIhxcoT&#10;mYNE5SEN9erVy0rKgyuKSQfD4yrEYdHiGYGA6md+UT506BArHtnfxJ7Eaz9nzhysaNTHEU1ecpwk&#10;cBSTl6R169arVq3iGy8N9O3bV963l19+ef78+WhyXbp0kcIY8F999VVT2FBzcuZRCzuTkV9INF5+&#10;9uNEEfnss89OP/10b5EhrnWUYbmG/gQpVM+33noLex7LO4iYftGFbNmyHThwQNiTRk1FAEFzMhWx&#10;RaEqieUJsnTWtaQcojV69GihRqCGlVv/fTH4IJ0R2VZUDXGEI/gEwlaGSeqiGvqdHFpOEVAEooeA&#10;VdiOHDkSSbt48WIhf80118jNwYMHxbIuF261IjRwCC5Xrpw8RFViMbx7924Ww6Yi4gvhJoWzZ88e&#10;iOtjx44FrcXGyAUXXIAAf/HFF9H5+DSwyET6eSMhnLD2Y5HPJd8U1rFsImMw27JlC/qZoWCLjfDg&#10;ynQnPK6iN3pKKWoIqH7mF0qb/9krr7xivOzNS45R2txzgyBgj4wGcCMQTY6LhxTDTsPGmSmMa6op&#10;7CEyPGqZVSDyAgmFyGBhx/FnaEh4UGH39u6nNIrIwGxmtmLRk2iR9RzURHOSizUcXZB7aTdQRTRa&#10;9DM2B41bhmvJo0ePWmWljVv/ffGDquDjREPqGhgZEXj2Ozm0nCKgCEQPAauwRXcxHmMeLRhdDXGB&#10;+uVR8ve0K1RmPWoh5KtWrYrWBatTpkzBfOWTOIKoY8eOop+hhmK255vCh8BndYqlB1f+W9eS6Y2A&#10;6mfphfCJtMsnddaL/gsbmh61UKoI/BR/C5Qkn2xQDC808Ycwl89gT9eK2O0wRAkpvLZlT8FZ0jtm&#10;Kuy+hIeqYEXdMIS4f5y1pCKgCESCAAYz69YktnMc1CDIbiamLKGM1Q3ZUqBAAaz+O3fulIdIWvFm&#10;8249a9asPmtBEFmBiiYEzdrVmz6+rQQpO7c1WMmzUDR12f2w0klvriIZEa0bdQRUP4smpPhAuEoB&#10;RAY2dqvIQLhYX37jAOvNjf9aEDQiA/EhZrygV6lSpVxFBjuMRuRBBBubTaMKVNHaIp5qCCM/JW18&#10;+u+Lf3ycUEhdzpCQn2hUHc6CThgtoAjECgHsZPjgiksrHgvY6Y2Nf8SIEby/7E6OGTMGhw22L/Bb&#10;MLEC7EUabzYb8+b15zlrS5+1MMmz5mRrUjgh6tx8BTzAgX9c4oxnMJ4w8MkKFv8Q9DOJuKILtgxq&#10;6c1VrEZT23VFQPWzaE4MggMCSQETRoTIwFzPy2lefrQfqwOslSGrvOC5z1qUZBFmRAbyiCd+RAZ+&#10;V1aRgVe+iAyqI/LkRqJHbU61piJikTKmItZ747TLQpA1q2tJqeV6gYBHX2ydMvhInslAqLo2JHXF&#10;Y0/q+tlViebsUVqKgCIQCgJsC0qCDDwi2B80VQcOHMiBjxKqJeZ/ll4ENklhkpwZbzZTBblE2Pi/&#10;ufcsYdpBa0l1tlNx7Rfi2LeQ8EZaeveG8K/JkyffeOONVMQvFjdcUTFJ/0Y2JR6SaGbRokW2Hc/0&#10;5iqUEdCy6YuA5qf9H75Tpk6dPGVKILBZ3OARz+sk+WnNhSfW+PHjq1evbuxJLH1whKcA7vkkcOKG&#10;7TlyQCAycO3kT6SAszCqgGgD69at4w03BYg/Qnsj1GDq1KkmP61pwtSiDEKnYVpaVHP/8ccf4yTH&#10;E0xWsI2eBP/0wkpfyuP7b+2CqYiG1717d8xIxK7jsoodDg8JqhBqhPhwZoV1VqTLRBgIXLBRr149&#10;ubeVRLxaYTQgADuaFtmP+N/ZF5h59tlncVUJio8VVStWzuGmFXjjuWDrBCfo66j5aYNC5F2AfaIm&#10;TZuGfZgHKQmfnDhRjBl6hYGAa35ab/EYRivpVEWELb72Pr0y0omNSMiy10GEQaNGjUQ4Y//jcxCt&#10;cwgiYSwqdTU/bUgwqn72P7jSTwCJyFizZk0UM1OHNMaRF0Y/43uZuCIvcgT8U1D9zD9WriVVP4sQ&#10;wAirq34WIYCRV2chTX4foWNMgJGTjQcKqp+FNAq6vxkSXFpYEVAEFAFFIE4RwHkL79hEX0myAxNq&#10;eFacjoeyFRkCqp9Fhp+P2iIyEtd4Rhfx7Uh0kedjoLSIIqAIKAKKgCIQLwiofhYvI6F8KAKKgCKg&#10;CCgCioAiIAiofqYzQRFQBBQBRUARSC8EiHn3OAGZVikgIefWo9nTixulmzgIqH4W12NFLKHzVHX/&#10;HMsLb33zOZbKW1L4J64lFQFFQBFQBLwRkGQ9HmVMAXJ8fP755+pJojPKIKD6WVxPhjfeeIOEZPiK&#10;yjnloV7ywltd34jW1vc/VBi1vCKgCCgCioAikMEIqH6WwYCH3Jw51jfkmlpBEVAEFIHUQIBUYZyG&#10;Tp5YNhw48Jc0s0RByuaDSTRNqiPSJZrzhWXRi/nKVOzfvz9PTEXrqpgcQ0KNix0JAdVZEmocCcCu&#10;hZQkKS7nOJGxkuy1ZFniwANyd8tPJMKEAixJgRo1anBElXV/UzKBW/m3EdedkKSf2qqfxe8QS6LC&#10;hQsXDh8+HHEzevRoOUmXPLTNmjWTk8svvvjixo0bc9TmPffcgxjCPPbwww9zL4mwzf6m6aR1f5PN&#10;U0QVBHv06FG7dm1S19IiYoh0rzzs2bMnEsRIIidMJI+tXLkyEo1DAhAuctIAx1aSWVEO/YXs0KFD&#10;RQIid0ixaJjnwABrSdh4++23pSRnDHTt2lW6TBOwYa0Vv6OlnCkCikBMEeAYvY8++ohz7U6ePPna&#10;a68999xzZORn8wF5goCSgwEoU7RoUR6ysYAAXLp0qTyUikOGDGnTpo1U5MB1DlmSip988gk0JecF&#10;Fbdv34466FoSalu2bHnvvfcoSZJk0ph9/fXXJPcmjRlNcJQL2pjQ4dQB5BvR/VJg5cqV5kA5fn3s&#10;sccGDBjAoVXcc64JeyByyIqV+F133bVnz56YQq6Npy8Cqp+lL76RUOcFvuWWW1CSOO7jjDPOQFiI&#10;fjZu3LhVq1aZM3Q59JNVIyeK8Oryhg8ePJh7xNOSJUs8WkcTuvXWW3nDhSBq1vTp07dt28YBR5xP&#10;wkPy/qMaBkoLgmrIivDee+/l8HUqwoO0RUJ/xB9PhCxiTg6S4xK1T5hnWWktiTbG0QJS8q+//kLj&#10;lC4jWFE9rbUiwVPrKgKKQHIjwNpVjnhBACIGORqO+ypVqmzcuNHIQw7f5CEqEatZ0c+4pCLyChVK&#10;KnKoCcJHKhYqVIjnIqCoePvtt7///vuuJSlQokQJabd8+fJYv6yAsxDFfsYTbGMzZswIdCzy0aNH&#10;0c9YZov4LVeuHDocMtNGnHOfEOPJPaAp3jvVzxJjAuBJJgfM8WJjYbK+2NYNUP+bocgdTsIpUKCA&#10;9B+BgsLHEUy88yzpjFIVCB3rmeWUue2226Qkh2yK+JPrwgsvNCftZM+enSfsL3CcsK2k9YBhfpKS&#10;dBlqMObscmKMmXKpCCgCMUKAZZ6ca8nFJoMRmJj5Wfd6MIUVzVQ0khZZxMJSzsQ0+5uuJb27a+K9&#10;OFizS5cuPrFBPIrM1CvVEFD9LGFGnBUeooEXm6Wbt4jx2SXkS65cuUTiIIk4zhIxtHfvXpabIok8&#10;/BvQnFxbsYpFKLAKDMRMIAFqLS/uHVHssk9ktJgioAgkNAJY3z/44AOThZ8bn3FRHDrsWpEYTKHW&#10;q1cvNhkAJ1BJD9wwubHRCRF2S81uZlCcOfiYK2gxLZB8CKh+lhhjigNE7ty55cVGi5JzyiO5cINg&#10;Wbl7924jwtjNhOCZZ5756quv8nDXrl333XcfHhKureDrigTct2+f/Ipnq9yg2LGz4EcsBi1Jl3E+&#10;O3jwYLS6HAlcWlcRUAQSCAEWdTjsis8WTlo4lsk9rmaLFy/mhu0C/Lpwq7B2ivUqrr2mItJPKlLY&#10;7IQiFf/++++yZcu6lgwE0XfffcdPbEeyO8EN7mvvvPOOPJQLdzdzz7bDAw88MGXKFHH/Xb9+PeK6&#10;YsWKCYS/shoVBFQ/iwqM6U4kS5Ysx44dkze8QYMG/G99t8NoHoMZsQI4rkldvCJwd2AnUdz8eYIW&#10;iGIUyFB3ww034LvGUdY4z1ILVzahg8yCPaHAhUwx9zYmrSWRg6ZdU4wuowLiimG6vHPnzjB6qlUU&#10;AUUg1RDAh7VmzZqyP1C4cGGEm/iEca1YsYKHRCx169bNpp+dfvrpc+fONRUhIhXxOXvppZdkq+Ha&#10;a68l5xHrWNeSTpwRpPgQ40rLmpawLRQ7iGA8I4gKqYt4lAKIUIlg4KIA+hnBVfj1cj9q1CgUNcN/&#10;qg1lKvdX9bPEGH1WXQRs8q5mzZp1wYIF2NgjD65u3749QZQidKZOncqq8aabbsJdTNwvUODwSC1T&#10;pgxLPbZWnTBR/u677yaUnaXqokWL8K6FyeLFi0+ePNk4cFSqVAkKrhBbS9avXx/PXFtJqKE+IqFM&#10;l/HblUWwXoqAIqAIWBFAYbIld0W+iSEfR45LLrnEFMbpQp7LjqczK6ypyALVVDRnlmOBM6qSsyTU&#10;Zs6cKW2Ze0QlzRG/iYiTpiFCXf4XoUcBIgDw/bV2AWkshSW23UrQsJ3QxzrrBA6KwGkMf9BC/gsQ&#10;eHz1VVf5Lx+TkpkyZ968aZOt6SlTp06eMiUm/MR/o3PmzCGpjwefmNDQ0gjqtMrB+O9XenBItOlt&#10;buosbRUrUeLXiDem04PnuKKJUbZJ06bFihULjyuiXp6cONFEpYRHJJVrJbF4REBhxFqzZo2qNbGa&#10;4R7iceGiRaQUiRVjHu3u3bcPE2xMGFP72f9gZytNY5UDTUFblDjFJPWa2PDkfBJi0VU5i8k7rI0q&#10;AumNgIrH9EZY6SsCTgRUP/sfJvny5TMeoDpRbAjgbWZ7wubj5s2bcQhjPUTij2XLloV3AlXyQc12&#10;cPJ1SnuU4ggkh3hEav3www9qPIvhZFbxGBL4qp/9D648uXN7J3QNCdYkK+zUz+ggPrOSL5dLRZ4Z&#10;cd3BTLLJr93592VX8ajzIBoIqHgMCUXVz/4HFxmit27ZQmqxkODTwoqAFQGcnxQQRSD5EFDxmHxj&#10;mvE9UvEYKuaqn/0fYpxc2alTJ/VCC3UOaXmDAEfycSapAqIIJB8CKh6Tb0wzuEcqHkMFXPWz/0Ps&#10;ynz5Bvbvj5/7zBkzOCxcFbVQJ1NqlmeebNq0iSNEu3Xt2rxZM3aCUhMH7XVyI6DiMbnHN516p+Ix&#10;EmBVP/sPegULFuzYoQPBSqTGyZEjh+QG00sR8ECAecIh8ZVuuqlD+/YlS5SI5G3UuopAPCOg4lEl&#10;YagIqHiM5I3W/GeRoKd1FYEQEND8Z37A0vxnflBKvzKu+c/SrzmlrAgIApr/zDkT1H6mb4cioAgo&#10;AoqAIqAIKALxhYDqZ/E1HsqNIqAIKAKKgCKgCCgCqp/pHFAEFAFFQBFQBBQBRSC+EFD9LL7GQ7lR&#10;BBQBRUARUAQUAUVA9TOdA4qAIqAIKAKKgCKgCMQXAqqfxdd4KDeKgCKgCCgCioAioAiofqZzQBFQ&#10;BBQBRUARUAQUgfhCQPWz+BoP5UYRUAQUAUVAEVAEFAHVz3QOKAKKgCKgCCgCioAiEF8IqH4WX+Oh&#10;3CgCioAioAgoAoqAIqD6mc4BRUARUAQUAUVAEVAE4guBVNTPrrzyyi8OHoyvcVBukh2BEydOZMmS&#10;Jdl7qf1LeARUPCb8ECZgBxCP55xzTgIynr4sp6J+Vrdu3bVr16YvrkpdEfgvAhs3bqxYsaKiogjE&#10;OQIqHuN8gJKSPcRjnrx5k7JrkXQqFfWzBvXrr1mzJhLUtK4iECoC76xZc2vDhqHW0vKKQAYjoOIx&#10;gwHX5kAA8XhNoUIKhQ2BVNTPKlWqlD9//l2ffaazQRHIGARYHX733XetW7fOmOa0FUUgbARUPIYN&#10;nVYMDwERjzfccEN41ZO4VirqZwznU089tWDBgiQeV+1a/CCA9Bk7fvxzzz0XPywpJ4qABwIqHnV6&#10;ZBgCKh49oD7tn3/+ieJIbN++/eqrrooiwfQj9em2bahoP508+ddff0UXhPTjWSknHAKZMmUqXLhw&#10;o0aNzj///IRjPiYMV61atUnTpsWKFQuv9cOHDz85ceLq1avDq661BAEVjzoTMgCBhBCPe/ftQ4Zn&#10;ABrOJlJXP4sJ3NqoIqAIeCOg+pnOEEVAEYgfBGKon6Xo/mb8jL1yoggoAoqAIqAIKAKKgA0B1c90&#10;SigCioAioAgoAoqAIhBfCKh+Fl/jodwoAoqAIqAIKAKKgCKg+pnOAUVAEVAEFAFFQBFQBOILAdXP&#10;4ms8lBtFQBFQBBQBRUARUARUP9M5oAgoAoqAIqAIKAKKQHwhoPpZfI2HcqMIKAKKgCKgCCgCioDq&#10;ZzoHFAFFQBFQBBQBRUARiC8EVD+Lr/FQbhQBRUARUAQUAUVAEVD9TOeAIqAIKAKKgCKgCCgC8YVA&#10;lM932r179x9//BFfXVRuFAFFIHEQuPPOO1u1ahXJ+ZujR4+eM2dO4vRYOVUEFIH4ReCss84qUKBA&#10;TPiLsn4Wkz5oo4qAIpA0CFSsWLFx48aR6GdPPfXU2rVrkwYQ7YgioAikJgK6v5ma4669VgQUAUVA&#10;EVAEFIH4RUD1s/gdG+VMEVAEFAFFQBFQBFITAdXPUnPctdeKgCKgCCgCioAiEL8IqH4Wv2OjnCkC&#10;ioAioAgoAopAaiKg+llqjrv2WhFQBBQBRUARUATiFwHVz+J3bJQzRUARUAQUAUVAEUhNBFQ/S81x&#10;114rAoqAIqAIKAKKQPwioPpZ/I6NcqYIKAKKgCKgCCgCqYmA5qdNzXHXXisCsUGAzLHjxo3LnTt3&#10;oOY//vjjDh065MmTJzz+jh07NmbMmOLFiweqfvDgwZIlS/br1y88+lpLEVAEFIGMQUD1s4zBWVtR&#10;BBSB/yFwxx135M2bt3r16hmPyKpVqz7//PNnn30245vWFhUBRUARCAkB3d8MCS4trAgoApEigHqE&#10;koSqFCmhEOvv3btXlbMQMdPiioAiEDMEVD+LGfTasCKQsgiIiobClJEIbNq0SS1nGQm4tqUIKAKR&#10;IKD6WSToaV1FQBEIEwFUJRSmMCuHXg1zXdWqVUOvpzUUAUVAEYgNAtH0P/vss88uuOCC2PRDW1UE&#10;FIFEQ2D/vn3PPPtsqVKlrr766vTjHSvdxo0bK1SooPpZ+oGslBWBZEXgxIkTBQsWjEnvoqmfbd++&#10;/eqrropJN7RRRUARSFAE2rVvf2W+fNVr1EgP/letXLn/wIHZs2alB3GlqQgoAkmPwN59+woXLhyT&#10;bur+Zkxg10YVAUXgfwigPKFCoUhFHREsZ6qcRR1VJagIKAIZg4DqZxmDs7aiCCgCAREQFS3q4QIf&#10;ffSRWs502ikCikCCIqD6WYIOnLKtCCQVAihSqFNR7BIGucqVK0eRoJJSBBQBRSAjEUhf/7M///xz&#10;0uTJx48ds3Yp87nnlitbtnTp0meddVZGdlXbUgQUgXhGYOfOnVOnTSO5f4ThAtjhUPVQzm5t2DCe&#10;+6u8KQKKQPwjEEP/s/TVz3799dfrixblQBXnGBQvVmz16tXnnntu/A+PcqgIKAIZhkCE4QIoZwgW&#10;3dbMsPHShhSB5EYghvpZRuxvPvDAA7/+8ov5t3PHjosuvPDjzZvbtm2b3OOqvVMEFIFQEYgwXEB9&#10;zkIFXMsrAopAfCKQEfqZref58uVbtGgRD1e/+ebPP/8cn7goV4qAIhArBMIOF1Cfs1gNmbarCCgC&#10;UUcgBvoZfSDbW45LL8128cWnnx4bBqKOoxJUBBSBKCKAivb9d9/5j+ik5Pz584vecIP6nEVxFJSU&#10;IqAIxBCBGKhHBw4cuP766498802bNm0yZcoUw85r04qAIhC3CHTv3h1PMj950ShDybFjxqhyFrej&#10;qYwpAopAqAhkhH722GOPZcqc2fy75tprfzx6dED//gMGDAiVXS2vCCgCqYOAH180TUKbOvNBe6oI&#10;pBQCGaGfuQK6b/9+dT5LqammnVUEwkAgqC+aBgSEgapWUQQUgfhHICP0M1v85tdffdW5c+fnn3+e&#10;44r/+OOP+MdIOVQEFIEYIuCRulYDAmI4Ltq0IqAIpCsCGaGf2Tpw8cUXP/H447169iTFxrp169K1&#10;e0pcEVAEkgCBuzt1wv3fGi6gAQFJMKzaBUVAEfBAIAb6GdwQtlmoUCFuvv32Wx0eRUARUAS8Ebjm&#10;mmtw/zfhApKEVgMCdNooAopAEiMQG/2Mc59eXbIEWHPkyJHE4GrXFAFFIIoImHAB9TmLIqpKShFQ&#10;BOITgRjoZ8ePH2/WvPmyZcvOO++8UqVKxScuypUioAjEIQKiounB53E4NMqSIqAIRBeBGJy/mTlz&#10;5vz581e86aYOHToUKVIkuv1RaoqAIqAIKAKKgCKgCEQFgRiev5m++llU0FEiioAioAgoAoqAIqAI&#10;ZDwCMdTPYrC/mfH4aouKgCKgCCgCioAioAgkEAKqnyXQYCmrioAioAgoAoqAIpASCKh+lhLDrJ1U&#10;BBQBRUARUAQUgQRCQPWzBBosZVURUAQUAUVAEVAEUgIB1c9SYpi1k4qAIqAIKAKKgCKQQAiofpZA&#10;g6WsKgKKgCKgCCgCikBKIKD6WUoMs3ZSEVAEFAFFQBFQBBIIAdXPEmiwlFVFQBFQBBQBRUARSAkE&#10;VD9LiWHWTioCioAioAgoAopAAiGg+lkCDZayqggoAoqAIqAIKAIpgYDqZykxzKnQyQ0bNtx8yy2Z&#10;Mmfm33nnn9++Q4ctW7ZkfMfHjB0LA1myZt2wcWN6tH7w4EHpo+0fLfYfMCDUFn/99dcCBQsCVxjc&#10;Avjy5cuDtjh8xIjLLrtMuA2PyaBNpE4BGS/n6F+RKxcTfvv27XELxQvz5gnbQ4cOjVsmlTFFIK4Q&#10;UP0sroZDmQkTgQMHDlSvUeP999+X+n/99dfzzz9f5sYb777nnjApJlq133//ffTo0Rn28Xv77bfv&#10;aN365E8/eeD05Zdf1qhZc/DgwT8ePSrFhMlSpUvHsyaRaCP/L7/ff/89E75suXLzFyxIRP6VZ0VA&#10;EXAioOej66xIeAT2799/Y9myx48fr1atWskSJc4666yff/55xsyZPKFvVatWfXnxYh5mTD/Xr1+/&#10;evXqM844o82dd15x+eVRbxT7GRYUyNKjrl26nHvuudyfPHkSa9a6997j/sEHHnj00Ud9tvvnn39O&#10;mjz5xIkTbdu29c8tVpzrixaFk7lz597etKmzrX/++Wfa9OkPPPAAJc8///xWLVtecsklFGNEFi5a&#10;9PXXX4PPA3379u/fnxufrGoxEDDIX3PNNU0aNzaY7Nm7d968eTIrdu7YccUVV8QbXNjP2rVrB1cD&#10;+mPnDdnQG2/dUX5SBwE9Hz11xlp7Gn0E1qxZw4c/Z86c8198cdCgQUj/4cOHo5NJS2vXrv3m22+5&#10;ee+992SH5amnnnr44Ydl0610mTJOW86uXbvqN2gg+3Gu20YLFiwwe3Y3FCv2zjvvmF6tf//9ocOG&#10;jRg5Ei3EPDQEZePV1iJ2pl69e1940UXSIobAb9MY9r7OPvvsXr160VmukSNHvv766wUKFKAKN6in&#10;pi6GLukL/6D86pIlVrLoZxMnTgQuwy3UKFmuXDkgXbVq1ZVXXsmf9BHzjFRE64JVlDPu27Rpw6+3&#10;3367jVV61L17d5QJnk+eNGn8+PHC56hRo6ZOmcJDDJzse+7cudNUpArsCZ8098To0X/88Yf5FWaA&#10;yGDeuk0b08ejR4/K82zZs3/33XdSxewDGnvSnDlzZHONjlA+T968jII8lCkhRIxtz2PIMNZKYWoB&#10;Ufny5YVI5/vuc+Jg2JZOWYeGwrRSuEgRM9P8jLs0ce211wqkco0bO/aiCy/kOaDt3bvXOvE86FtR&#10;ZYfUyR50vOePK6rSOgNasVIl6ZptNE0BA45Me7Wq2uaP/pniCOj+ZopPgGTovuglhw8f7tmr1+ef&#10;fy5d4qv56y+/8O/4sWM2y9DYsWNHPf64bLpt3brVtivEJ4dPKd9dfmU/zrlthJ7XsVMns2fHJ/bO&#10;tm1t310rrFaCsvFqbZGPfenSpSdNmiTaDC2iUHbr3j3UgTnzzDMvvvhian22e7cw8/fffzdu0qRW&#10;7drSFy4oo0uhe1lVH9eG/vjzzyZNm6LYHTp8mAL0EbUSPdgnV0bxOu+88+rWrWutdcstt+TOnVue&#10;mO8xkAIC7MlzmkPnmDFjhqk4cOBAIDKYox9jFvXAPBCfb6xeTUeg8+OPP1566aWm2Nhx44Q4tlie&#10;b9682cwB55CZWvNefBGINn38sTyZNWuWdX9ZOmXYlk7BtgFfJsa+ffvMTGMC+0TYT7Gg9K2oskMq&#10;7BlU0d1d58/kyZNtrTtRlb5j05WuQXn69OnWWmjVVnBk2pcoWVL3Z/2MrJZJEQRUP0uRgU7mbpYo&#10;UUI++XyQCl1zDWvxkY895vHx/vKrr6xw8G249957xfSCWcjpskaBu+6666s0exhaFNqY6FLmQjVk&#10;f9AVYm+CfAJ79+mDZoAxbMOHH548cWLM6NHQWbp0qTEF+Rw5SP3www8ULliggGx6ss26bNkyZ/WP&#10;N29++eWXvcl++umnTm1s9Ztv+mTmu++/l5JVq1QRZsyFHtnottvkT+mjQGp0L1NySpqlTQqwO2Zr&#10;ml4EwtyDSeOheGOZMtmzZzclMfbIPVvGPHeqIDIHbFEUon9YL/Q86RTD4dopAz4ajHOmLV68OIxA&#10;DZpbsHChAMhEujp/fm6C0g+KKrvPrvPHjIvpuA1V1wG1YbXitddk2s+aOfPnn36Sac/FmxiG2u0x&#10;4vqTIpC4CKh+lrhjp5z/D4FMmTK9uXp101OOUHxKccC6OFs29rDYCHPqGYULF/5k82ZMa3wYBqa5&#10;wvz000/sFWLY4APJnzhF9XvooZ9OnvzmyJGHBw7kCTTfWLUKixTe7qhc+fLlMxTYvLvhhhvy58/v&#10;+l2xEjxx/Pixo0etBPmKS5ApRpqXFi/GbIN9i01AfLOOHDniPcCwNGbMGAw2XA8++OAtVars3r0b&#10;zps1by4qkXxH2fYdO2bM9999R2eXLV0qtsapU6cGnT1NmjRBZfzl55+fmTsXhCn/2Wef8f9jjz2G&#10;9UkUYvzPgHH+/Pk2aocOHZInRYsWdTYE/vLw8JEjBtJ/KY8cKYMCpLly5SpZsiSQSgF24m65+WaD&#10;OShVqVIlEOYeXQMf9oIZiDfeeMNarHr16jykdWYOau5rr70mc8A2ZPhOMVKmIh0BIuEZlFA9mUhv&#10;vvUWBdgWlC1gYRsYpVOwfcEFF9BEjx49ZKYtX7YMCjLTIE4TQa2bVGReWaM4u3btysPrr79+yuTJ&#10;WIuD0neiivlK2BNUP/744/ETJrjOn12ffWZzcLSiah3Qe++5R1Cld7Vr17YCLjOE/q599120QJn2&#10;9L1njx44UwadnFpAEUgFBFQ/S4VRTv4+oi7wgeRLwLdwBAkdcuakz9988w0bYYQQbtu2zQpB/fr1&#10;CxUqxJPTTz8dDyr5adny5ceOHZOS4h2Fr9ilOXIMHjJECuzbvx+VCEMF98WLFzcU7u7U6YP338eF&#10;y2YoklpWghdkyZL1wgutBNF7xJhEi7B9U8WKuXLnZjOoYsWKRYoU8R42vuLk8sDXjX/jxo/HPsFn&#10;cvbs2T3S9kbR/Njo5OauDh2wSbDPSGfZverTuzcPcSf3tlJg2MCBjO/9aaedBlzi3Z8el4EU4oR3&#10;yKAA6Z7du9kuBFJToF379gbzuXPmoNYEwtyDz6LXX9+pY0dnsEid2rXNQzZnj3zzjcwB25Bt/Oij&#10;3377zdBnDx2IhGdQsk6ALVu3SjFhGxilU7Bdq1YtmpACtFKnbl00LTPTaIJ5GCrUrBB27dyJstiy&#10;ZUvqBqXvRLV0qVLCnqC6c9cu4cF1/th8HK2oop+hwEnd2267TVDNkiWLzUnx+uuuk+4zY5vefrtM&#10;e3BgmWTddw4VBy2vCCQTAumunxmnbFvOHqszb0YCylYUnhDGpVc8pq3fKifD+QsUMM7RsCquxzjx&#10;SK1AHUSyh7pFlZE4JGtbfAtZguMiveTVV8Vjmisqfsc46EQXNCE4bNgwm4cW306+2aHuc9Hx8ePG&#10;mWhK9DOxwBVM00TNJfYzmk7XXSTc56VF1xR0Zjhy5sgRRUhRWPcfOBBFgk5SNOHch41uiz57gerD&#10;agSNSibPJ5988swzz/jhxCd9YwF1nT/Gx9HZojEJ81O2bNkCscRSwTntUdFyXnaZOBLopQgoAumu&#10;n8UVxDiDY/no2q2bcekVj+lKlSt7uSt9+SU+xamTSSuuhiwoMyZSr0Wa5UAu7BnsWLGTJX+Gqihj&#10;bfry4EEJLzD/npw4MSgzgQp4EGRTbNHChXxosZmZ6tgVHh81yrs5G00MhzhImSqQzZGm/Xx2yhAi&#10;P7EHKh9OV2ufqY7Z48p8+cLub/ZTH2Zc1mxvFt9vdnKFstUDLOy2XCuyDMOZLxKarkNmizXx0D98&#10;Nk0rP3z/vXWa0QSmLJ/V2ZF8cd48UXQwozqd68OmbzRs1/ljfBydfDLxzKa2x5KGN1SmfefOnWX3&#10;XC4WJ++tW+ez+1pMEUhuBDJCPytUsKDtU8efOMSkn3QONGaD0lJl3nnnnewFwAMS/LUVKypVqoQ3&#10;NK7lplalihWtDJNPCEvMCy+84GHSaFC/vq2POF5kfAeTe7K69s58D0g8ZlMFApnNxI9KLhNpKJ8c&#10;2cgzXkS2Fk1bzF7zEwpizVq1Ap1V4E3QEOFDu2rlygP790+cMEHMfngvRWLiMuGcOPdYI/Ikv0bW&#10;LFm89bMIJxLZuYQCSNpiEd566y1xzOLCf8v1cw6k111//bRp0yhjClgVhQkTJnifD0G6kLANXZdf&#10;fjkaQ6A54BMZp34jnYJt7Jo0IaNMK0SM+qQZaP6PfuIJUXFMmEtQ+k5U0ZuFPZnJRsN2nT+4EwSa&#10;P1DOf/XVwqrVh3Lbp586+WfaExnAWshMe8qEupqKBD2tqwjEMwIZoZ959J9l7mOjRuFvgXEeN+eV&#10;K1dKYfanxo0bx5PJU6Zg9JKHeDa8OH8+5UmniTrFr0uWLuU5JgHxkuZPD9fajRs38mH+aONGMjDl&#10;zZtXRP/NN9+MijZi+PDv02LfXC+cwbHEsLDb6AjXiuehTRHeGMT+/fqxbcdcqnzzzXhNMRNIb8YG&#10;ijg4YwrClmZFA42hWbNmFMPxvEfPnlLmkUce4ZNjvJg7dOjwUL9+FCARK1vz+KIRpEZbDz34IM40&#10;ODUbClgvyH/WoGFDvPudmFsJwtuQIUOsBMkGIn+yG75p0yZ8+SFLRCd06FGEOXVr1awJHQIGyYAl&#10;falZs6ZE5DW2pDaNZJ7gpQ6MJMKwes1DkO8u7vCiNGCulkHh6tu3L1GNPBTve9Q4AykPpRh8Aume&#10;PXv69e8PpFLgnHPOIaWcwXzik0/iciCY4yrHRXXe0Pbt27MGw47IBnHY/cqTJw/+D1RnDtiGDD8/&#10;n2QrV6rEPKGwsM24S6dgm/QuNCGjzHVv587Sa2ZC5nPP9d+E4QQB1S0tPgBtj2mP22VQ+k5UO919&#10;t7AnqJL8QrbCnfMHqyEviwcOROpI3/vcfz8lZdwZMmsVvC1l2iPJM2fObKY9ZdLP2dHn2GkxRSBe&#10;ECDTd7QuXKGddjIC61ztZ1Ly/fXrscA3b9ZM4CDQDJuWzS+B58WLFcMcJT9Zy/MT4dkiR+QiAsjJ&#10;g5jKqIvgdv3V+hCGbfYzVn4sds1+hwSvwZJsTFCedp32s6ANaYEoIsBGiejctosvN1vY0pCMFFep&#10;/+4fWctQTBKo2i7rvIKOdUeGkmgbphXcq3lipelNUKyztuZQ1GzbXgar3aeMf64bcFZICSp0vko0&#10;hAu5RNXxTyazlX8JILASN9Ga4vMk/7p362Z4ltfTOZoMCsZpJ5jXXXfdpo8+sr10ThCsbyvO9X5G&#10;1pTBG69E8eL8KRGmZljNa2t9SDEkj5Uf5JLHHDBD9u8BCacAASVRSkyLzBNnp5gYLD5trZu2bJLH&#10;CanrWFDs8KFDpi3DlXPi2eh7o+oqimH12WeeMYxJEzZU+dU5q3OdOtJAXiUrw1aoA82lKMoKJaUI&#10;hIQAik20dKRQ6WSE/YxwHltwgDWWhzUf/ijyecM+/9xzz7HER4pJLD3GLeQOazh2r+Q1pjx2soNf&#10;fIEDOH9ikG/ZogUlUdT4k7quJjTxWi1yKrDfKXytT9asXWtluMh11/3088+E3HvsV7JtZOsjkYPe&#10;reivUUQAg82K5cutdjLcucj7wGfA6c2DjcFEDxB/x8fYWobtb2adIQUdlAnriTQYV6ZPm2Y+h6gC&#10;WH89fIa8CWL8YL+P/R2JOeWixddfey3y/Udx8bH1BUx4UyK0zMEkYQ2YWLjhVS16ww2uQ8mgrHz9&#10;dWyZBisK9+7dGzu0SbEhFYGU+FPjgQekgIbOZMhif8JRydBhBK0jS3VxVKA81h0MNmvXrLksgsO1&#10;ihUr5j0H/Exd6ZRhWzoF2yZbskyMq666yow70s8PZWeZCy+80EQir0875osrKH0rquAm7JmZLJ6R&#10;zvlD4pWgTDKr6buZISwJMBBaa8GwTHtRo2XaMzmR85FPzqDsaQFFICEQSPfzNwlvrFK1qg0LrE2S&#10;MwlDOrnUzYls7GASa026c1JrGjFBgnWCJZHyHTt2JLcTGpic+idH0eHisIPz5i6/XP4k8Q+qm/Pb&#10;Jr/26tkTFVCYkaYNYxj5iIHiT1eG+a78uxeWlrlASOGfAZM05FqeYqR7MBm5EmIqJD2TZqQwMAzy&#10;fUJl0sOiHVQEFAFFQBEIhECSn7/p3N+0JbQ0IdzoZ2Llshq6WIWXr1CBVJYCH6oSZwJyIy6uLLac&#10;mwgRTjXbLgDuq2XLliUFqPXwFqfGaTOZqnIW4ShodUVAEVAEFAFFIGURyIj9zaiASwJuoRNe5D9a&#10;XdMmTdi4NMywhWE0KrwlbB5FVp7Z1ly6ZAlOS/96lvz3YJ+odE2JKAKKgCKgCCgCioAiYEUgvvQz&#10;PGYwiW3bvp1/hkuOxiMjjtjMwr6gzA4ph6645sggGt+bMoY9NlKJ8eQmbB60oiKgCCgCioAioAgo&#10;An4QiDv9DNc04uTx/92VllcTjQrnM1IZBT3uJmhvsZBBHC9Ua+YkWqnfoAEech6GMc7+I+Ycb1bn&#10;Yc9BG9UC8YMA/tpiMVXns/gZFOVEEVAEFAFFwBWB+NLPYLFVq1YkBUBFu6FYMSIia9WujXJG0DVa&#10;WuRDSBoenNXI8VPmxhsl3JJWCEdg95OMl4a+LX6To/E4Y5uMA5MmTYqcB6WgCCgCioAioAgoAoqA&#10;NwLpHr+J2Wnp0qUmatLGDTlFSW5JXiWbeezf8xOXLDl58iTHdN5UoYIcQszeIqdTE87ZtUsXAifN&#10;n0Rl4pRGBo1Jkyf/8ssv8megblPr448/Juct26aUIfigYMGCxIGbKjBsPUuAMiSNLFe2rCkjDZ2b&#10;OTPh6NSS8gTPa0CAvmyKgCKgCCgCikAyIRDD+M1018+SaZy0L4qAIqAIKAKKgCKQOgjEUD+Lu/3N&#10;1Bl17akioAgoAoqAIqAIKAKuCKh+phNDEVAEFAFFQBFQBBSB+EJA9bP4Gg/lRhFQBBQBRUARUAQU&#10;AdXPdA4oAoqAIqAIKAKKgCIQXwiofhZf46HcKAKKgCKgCCgCioAioPqZzgFFQBFQBBQBRUARUATi&#10;CwHVz+JrPJQbRUARUAQUAUVAEVAEEiz/2eEjR3bt3Pn5558fP3Hi6I8/6vgpAoqAIqAIKAKKQBIg&#10;kCdPHnqRM2dO8r3nzZs3TnoUw/xnCaOfcVBmqzvu+PuvvypXrlyyRAnOXMqTO3ecjJ+yoQgoAoqA&#10;IqAIKAKRILBx40aq7/rsMw5UzJ0797PPPhsJtWjVVf0sCJJHjx3jXM5Od92FWh0t0JWOIqAIKAKK&#10;gCKgCMQhAq+vXMlxjosWLsyRI0ds2YuhfpYA/mfsZjZq1KhHt26qnMV2mmrrioAioAgoAopABiBQ&#10;s0aNbl271qlb95MtWzKgufhsIt71Myxn7dq37961K9bO+ERQuVIEFAFFQBFQBBSB6CJQ9Prrx48b&#10;175du6NHj0aXcqJQi2v/M3zOevXujeVMlbOMn09r1q7duXNnpkyZzj777DPO/PfKeB4yuMW//8a/&#10;8a/ffv33Ou+882655ZbLcuaMLg+HDh9+6623Tp48mTlz5nMyZTrjjDNOPz3e10gRIvDPP/+AKtj+&#10;/vvvv/7yS65cuapXr37mGWdESFarKwLJgcCJEyf2Hzhw+NChEydPfvvtt8nRqUC94IOSLVu2c84+&#10;+5JLLuGznj179qD9/e67795bv75v375BS6ZTgRjub8a1flaqdOmB/ft7b2sys+fPn79v//6vvvrq&#10;yy+/TKcRihOyfNuuuOKKC84/P3/+/E0aN/YzucPgHLV40JAhXbp0uffee8OonhxVDhw40Pnee+vV&#10;q1ehfPlo9Wjde+8tXbp00uTJ+fLlixbNhKOzZMmS++67r2PHjg3q1UsP5n88enTx4sXbt2/na7dj&#10;x47jx4+nRyvxQ1NkQt48eRo3apSuHiBff/31W2+/vWfPHkTu5s2b4weBdOLk+uuvz3HppYULF0YC&#10;pBOwr73++vQZM/7444/bbrvt5ptvRiwUK1YsnboTJ2RRtj799FPsYR+8//6y5cuZuoMefRR1zZu9&#10;GbNmDR0yBN0uJr1Q/cwFdtzO2rRpM3XKFNch+fOvv16cP/+FF17ADtGtW7frrruOyZ30nz2UBi4m&#10;N/Jx7ty5tWrWbNu2bdDJHdKcFq/M6dOnJ72kCAoLON9+++3FixVr2aJF0MJBCzz/wgsfb97MWuLC&#10;Cy8MWji5Cxw+fJjV8Gn/7//16tkzij397fffFy5atGDBgubNmt1Ytiw4M4eTHm2RCZi6J02aBLAs&#10;2zp06BB18+SwESM++OAD1Aggveaaa8qWLRvFgYtPUsQSsuAXNeLHH38cMngwoiCKrE6dNu37778f&#10;NHgweEaRbGKR4gv+8MCBPXv29F4Gv/322+edf37r1q1j0rsU0s+GDh0KxAMGDAgK9Oo331z5+uvt&#10;2rZ1LfnE6NEXZ8vGuCa9ThYIKPbIHn/88dmzZ0fRFIEOweIYzS9WK5WgsyLjC6D9Y5hFiETS9Jix&#10;Y7NeeOGECRMiIZJkdceMGfPzzz/Xr1s3Kv3CNjl27Fi8iQcNGpT0OlkgxNDPJk+e/Mknnwx65JGo&#10;oAoRtaYDQtSt6SyDf/3tt4cffjhaw5S4dMC2U6dO3stgrLbzXnwxVuk2Ukg/y5Q5MzMJN5Sg82na&#10;tGmYl52G5fXr13+2Z08zlsg33hiUSNIXQEtbtWoVmJQqWbJQwYKR9BeF+LLLL28RDVtRJGzEYV08&#10;xmbOnHlXhw4XhW76Yrtt7jPPNG3atHbt2nHYtdiyhDJxwXnnsZEUCRsHDx588+23ixcvXr9+/ZTV&#10;zKwAop8999xzF190UYR+flu3bt340UcFCxUifJ6UoZGMURLUxScV0+zHH3+cL08ecnCG3aM9e/ei&#10;nDE0jRs3TnrfU/8orVixYuOGDQ3q13et8ttvv1WvWfObI0f8E4xiSdXPXMAcMXJkndq1bZt3GHh+&#10;+fVXtUM48XrggQdaNm8eyaRc+NJLQ4YMiYRCEtfFMvHE44+3vuOOUPv4zLPP9rn/fv28ueL2559/&#10;XnXVVbNnzcqeLVuowJryc555BlNc2NWTtSLbnWvXrHnwgQfC6yBqBA4kXOFVT+JaGL1Q0UqWLBlG&#10;H48cOTJk2DBW1LpB4USPvU7wuSWA7lusRAk/Zp0wBiVolRjqZ/EbO/bXn3/alLO33nlnx86dqpy5&#10;zifcS1Feg061QAVeXbq0RIkSYVdP+or/Klin4TEV8vX3P/+ochYINYKCcVGYM3duyLCeqoBMKF26&#10;dNjVk7hi586dL7n00rBlwtq1a/FzSGJ8wu7a4MGDP9m6Nbzq765bN3HiRFXOXNHD/s1CCy/S8LBN&#10;ylrxq5/Z4CYggMFj0zMphyHyTmEwf2HevO++/z48UgBLOonw6qZIrQuzZg1DdlxwwQUpgk943SRG&#10;+PXXXyfFQBjVGQ5kAmI9jLqpUGXUqFHIBJz8wujsBVmyqBoRCDcC58MQBVDj2GiNuwqE6vnnn0+4&#10;25w5c8KYrslaJWH0MwLmiR5SU0R6mCJwAb7oInyrLkzWWR6Vfl2dP/9769aFRGrL1q2kPwipSqoV&#10;Rgm4uXJlvPvD6DjRmsgExHoYdVOhCthintz8ySehdlat6d6I3XTTTeGpEVmyZAl1LFKqfL9+/XCd&#10;DE/3TUqgEkY/++ijj4YNG5aUYxCtTnXt2nXXzp3btm8PleCil14i11eotVKtPPtoL738cki9fuml&#10;l0qVKhVSlRQs3LFTp1eXLAm147iqvPzyyyoTvHFDJpAELiRsyVDFzqaGs3iARnzAu+++S1BhSMCS&#10;7SzCUJiQmkvEwqwo7r7nnheefz4RmU8PnhNGPzvr7LN1oew9A/715unV67nQJ/fu3buLFS+eHtMr&#10;mWhiuyXLVEg9+mz37ssuuyykKilYGBWWlJWhdnz+ggXt2rVTmRBUJpA4KiRsiRNq1bKlbm56gEbc&#10;ZRiS9o033lD9LOhUJIHAyjfeCFosRQokjH7GKUMpMiSRdJNUh6STCZXCl199lbJp5PxjhSoQ6ukr&#10;5LfUXeOgCANRGFn+WVSQUyMocS0Q6slse3S15mPS4Ea267PPfBT8vyJko9XlRFDEWAaHKmaD0kzc&#10;Agmjn2mqGD+TDDUrjEOueB/Usc8PvKGWQe1QO0SooPksTyiMTlo/WIUqOVEjFNigwIahRrAM1tVa&#10;egAblGbiFkgY/YyTpBMX5QzjPDxTRIaxpw0pAtFCYO/eval8MI5/GE8LMS8MZiGOy/NPPzVLhqGf&#10;sQxW+1lqzpawe50w+lnYPdSKGYnA33//3aBBAz4J1uvRRx9Nbx5w173nnnvSu5V4oK8IyyiQUlxt&#10;k+kxIcnHoWpEegCrNBWBUBFQ/SxUxLR8cARuvfXWf05dJLrkSMR58+YFr6YlfCOgCPuGSgsqAoqA&#10;IpCQCCS/frZ///6LL75YzDlNmjRJyFFKZKbLli1LBtEXX3wxkTsR17wrwnE9PMqcIuADAfJ+2SKQ&#10;evfuzSlS4aUX9tHg/xX54osvIlk/czJphw4dQmpRC/tEIMn1M46z5YA/jqITa07+/PlJaOkTGi0W&#10;FQQIHytQoAAi4I8//oDgrFmzRFfmQCpDn2Ey+6FmgNiylIdmexRBQPQ1T0SQmVrnnHPO+++/L9Ss&#10;6ngkQicqfc8YIpEjbMbChjD8N2zYEMBTHOGMGUdtJcUR+Omnnzp16pTxIES4eMbNYObMmRnPdiq0&#10;mOT62dNPP008Y/NTB4cPHz6c83b4xouuwAeeb79cJgOTeShfd45wfuWVV2QqyD3/c4bae++9Ry1O&#10;ujX3EP/9999NdZo2tcaOHbt48eJADT355JNmqnFGrBR7++23k2P+kVh46dKlpLskwqNNmzYsExkR&#10;dGUyZ9aoUQORBJ4caScPGZdKlSqhYz322GMDBgzYunXrX3/9dezYMRyWv/rqKwA5ePAgIJ88eRKl&#10;5JFHHuGGWqRaIBMsv37yySfEva9YsYKHn3/+OenKwkislXCwR4gwWPXt29cV4SpVqvDuBEL46NGj&#10;KYJwwk0JZTgREeBYgnPPPXf06NFO5lnfynch6GfFWtf6gTN5l3788cehQ4eajxF/vvXWWwsXLpw6&#10;dSq2OuvHjs/WN998A0FOYLN9vBDaVOEhXz3ks9TiIVVodOTIkdZP6qFDh8x3Noz0T4k4lNHiOZn1&#10;M4wBzIYrrrjCgEWoOQsUvuXMIS42hurUqcPUefDBB/v3708xrDs87NixI08eeOABfmLOvfrqq0bT&#10;4p4nTzzxBOoFXzXOrDT3nE2xbds2Q5NPlxh+KD9u3DiZ4nny5MFkjaohDUnrv/zyi5Tk4TvvvMP9&#10;nXfe2ahRowxwq4/WNLLRIbG7sYeRfRT/MyQCGhgLtREjRsiI8O3fuHHjkiVLULmwh8lDOTCbKFT0&#10;M/z9URoYsm7dun399df4sVGgUKFCZ511FjdATbLH8847j3tQ5ahB+ZW6VatWRe3jIQAmayRaFBEG&#10;t3Llyrki/OGHHxLt4Yow9susWbMmMcLp9GooWUUgEAIc64khasKECbZVJcpZ3rx5iVbmdeO9kx0G&#10;52eFt9WmnJlPDB8UDrrlV5a+V199Nd6rkKpWrRoilA8TXzE8f+6++26ErfVjx2cL/Yxt1ilTplAe&#10;UzofL2mF1gcOHMgXkK8exnWpJSzRaOvWreVLJ4Xvu+8++dIZNnQO+EQgmfUzIGDG24BAD+Cjvm/f&#10;PrI5P/TQQ2XKlKEAFlpWAOhzaBI8pAxPMMB4aEj4VLHWEeLm3kqzc+fOqG4m1Z7Y8HgTaJ2H0pC0&#10;fv/999OQtC7FrrzySmY81dEzfA5kXBUz3uvouNwb+yWmrxtvvFFUN5wCWboJ285hsnaHFPzOU8Y/&#10;c0sOyaiRdgHND4WPJpJ4fzO6CANvqAhfeumlyY1wXL1QykyKIIAEY1vAtnnC0pSHIkWbNWu2fPly&#10;o4pZPyt81KwoWT9GfFDQ8PjuYBpACPMnJTHXYRo3wtkVYVQultB8qviV5Jry6ZSSBQsWNF9Aa135&#10;gMqXjsJ819gDkS+dYSNFRjPybia5fuYBEGkYbfmTMMOeOHHCZ1IlazFzj9LAQkEa5YPHmQerV6+2&#10;qiCiatCKsyGMSYcPH8ZVS8ozxanOcifyMY4hBZRULD1GzaVHH3zwgQntNNKBI/88mJRxsRVAOrhW&#10;wQKHagvlXr16sVyzrSljCEU6NR0VhGVChorwa6+9ligI85Hg+yQLgzDOgQg0do8//njU1wDCqpA1&#10;jtvyMBU269PpNUkgsjiB4NdhZZg/zSeGz4dVSZKVbaAVrPkYUYaNBT5G7GZky5aNTUmfgCBO+aiJ&#10;doUhzayo+TPQolpYNSzxXbOecSds+GxdiyW5fub88LOAwChF0AAzj/9tMwBTrfOh/1nCQsHVPuSk&#10;4NoQK5tcuXLJVwQ2rC+Dfx7iqiRWbvQk9jTRky6//HKSOtoWefIm2473YeOMtZ057NIMmbVr6K98&#10;vcwTpzmNk7Ndm4srfCJnJioIo5zJS2FD2LpCcCLMPnJCIEygSebMmdkxl4UB+zi8ZeLOGOGF5dvb&#10;/BAGfbHcC9kIHbfDaF2rxBwBPkzI/0BnHLmaul15tn6MIMj8p5jsMOA6Jl8ZP6sLE9FF3YsuuigM&#10;fPBsM+4uwoZePhFIZv2M+cTXy7roJLfntGnTcO3i5D6+PTbjCgtrxLfT4mIinPmMMek9kGXTB6OC&#10;0z5kq0LTzoZQX9jyw9XdWj0J3Kd4IbHJsx/HVwdb2vz583Hvw6LWtm1bLOF8JhkmjOHy8OGHH8bL&#10;Yfv27cRMoH7hFcETrBRz5syRNZy5MJXj3yC1+N/YG7iXhzgIEpRQsWJFn29C4haLEGGwwjvQFWFW&#10;uuLq64owm9fxjzCv/IwZM6yb7EwnnKxZ/HDhQoBxAgDpo3VTKZBHsy14aN26dVbx4gzuoQkhbnWX&#10;5gWnpPk04llhiKCQIW1wsuaJ1XGblRvzk2gkG6nEnbTKuQcCXbp0adeunXGl57NiDA3csPMTSE+y&#10;zsBAHyP0v127djEJCdvCMwz/Mysn1o8dKaDZ0sEhmOh4yiOKcZUOdeD4riE9gn4TQyWbKuWtwEV4&#10;j8v2r7/84v1PYA1ajAID+vffvGmT+ccGfBjsbdq0ieaYtVJX3KHknp/Mdhthg/hB8xD3TB7iyc4T&#10;vMoozE3lypWxLsiTxo0bM0dR+4QmD829jSaKmtCX8nwGKGDupSHZ7Hv22WeFKx6yuBf2MDsJJ6H2&#10;mv5acfNzT5VQW0nN8qFiq8D6nCehAsus9o+tRJZYM/oKV5hy5TvHu8ziwSoocMGWd5MytWrVkvJG&#10;OMhbjEQiKsXIFvPyClli4uRGCtjoU7hEiRJIFX5C8ghvCBOil6zixdCXhyIcDBs+sYVPP0LAlPEP&#10;rI0B+Ld5HSA5fTIZdjEG1+k14aRmRTXstmwVQ5203sCar4CR/5SXSWKdPEwJmS3Oz4qZikLB+oHj&#10;T3YkmNICl3xWDHTQlM+r7WMHA2vWrDFzWGKwpCStt2/fXhoy91aQrffmbTJseA+BK7A+1QY/qkWo&#10;ZVBsojVnQqWTzPYzRhQ7GVISHx2xr+7Zs4c8F6Ij8tPkyZNlO5KQQJJu8JA5x0O2P3hCPggKs9qo&#10;W7cuW/48YZ6x9eahuVtposzxGtisPqauNCStY70QrnjIwl1YxSZMdWvwaaqsGLSfikBUEeDLhBAg&#10;MtrV+Uw8r9F+0HswrWE/cPVo9g4ecgb3YOsSX2x2gekN9BHNZjMUPQYLmZjN+AlTMe0SyOzqcG3A&#10;sDqDx6fzA75H1i8QO+Z+dtCiOtruxKy7xhnQXORN4J7BxBA63KBLSerHZcuWmU+YdyvWjxEVyVvE&#10;x4h3AaO4eNEwMyHLw6JFixKaxnYE09X6saNdlDNszNI0G6PGWSWkDhLpadx+hI2Qqqdy4STXzxha&#10;NsJ++OEHkRrsu1sH26wArKLTPDSvAV4mUh2bM0Lc+qqjvRlnEaFsqjPXL7nkEp5IedmptN6bkjt2&#10;7DBcsdkhbZHZS6rrpQgoAhEiIEIA5wRie9n3wfvT+J8Zz2ujM7l6NHsHDzmDe1C5xBebpp2+RPwk&#10;rnsoduwiUQAzCSx562cezuAR4pNO1dEA1IXOJ7atWrWyKl7ypSC1oUwJibXkMrvwzs+K0xXS+oFD&#10;4RNODCkmnqhKNWvWhLK0Zf3YyWfLECHLBrnZpJY1J625t34ZrfdoikZrN2z4hCXFiyW/fpbiA6zd&#10;VwRSGQHxABNLlaR34lOBd6NkAQ0UD4S+ZTJq8qWRxRUGdQ//aJS/MWPGSC2c+TCfU5H46+nTpz/1&#10;1FNkhMIL0yiF/EQ+KhZjWPXKly+PAQN3CPzkxNiWNBffe5KXSjJwMmOJY2iPHj1wWxTnKvz58AYm&#10;MJBk1OTNEuVj7ty5OJ5SkodcPEGLxRRHsDAPUWRxmWratCnJt6hIamuBC28qQBb8USmsSb+FgomK&#10;xUqKm0qfPn0oyU1UIkWSZsi0I3GFgOpncTUcyowioAhEEwHi3fDiZ4fFSvTaa68lopMnGAPIJiU/&#10;Yb1AD+PCuHXDDTcY/YwbHhJljLaxfv16V+aogisC9nVT6/bbb6ckGiF7QzycPXs2TtbiCScX6hqM&#10;oYuQVgodhZQHqB0kWI5m52NNizgMPOrwDEE9wiEPVRUoUNRIBs49D3GlQjdFV8bHA3w4Z4yEW8Ai&#10;uel5eOTIEQnYQv3FEslDMqYCKXoV7lBUJMOq0c+MfkzIIS72Hr2nFtt2UCOfkXVQYg2Ytq8I/AcB&#10;1c90QigCikDSIoAHAoYWAodxrxFDDuk2iOqtXr269FmSv7AdydedzR2UMIxbWN1MHDeFuZfEoRTG&#10;3IIOgVO/9SRf+dXYbLDrcPoFDWGfEzocz0AonDWDCQofPj0oIqgIbK2STYZIN/ZebSNhsswkxAjB&#10;rcmkIH69sulm2zKW5DiuW8Y44VlPBGeD2GTkkZ1oq1cff5pRIC2+61ayK25mUxv6CQGsMpmaCKh+&#10;lprjHvteW3N7ig3DugcRBn8mmWcYdWNehb536NAhcjbQCfx7ZFsVCD9NW4eMumwaug5ZtPrihyU/&#10;ZXC4IZqMxARErolbNIFs5kh4TGtEaLL5Rfib8eBx9Wh2Bg9ZW7cF92DaEV9s8YxGMxNfbFMFlY5d&#10;PDQYMnair7BzypaonF1mLuO4nSjniJj4AIldpYOmL9YkWKAhmRqC5pt06k+uB4dACp1YnAtFQdRc&#10;vn5eDS0T5wjEkX6GTFz33ntxjpeyFy0ETG5PPueLFi2KnGzMPZEff+IJEgtF3pGwKWDXwcs47OpB&#10;K1qHzKMhq+9wUJoZU0C8lcVJ2bhFS9P58+eX+CGre3Ugj2Zb8JAtP601uEdOhjW+2AyNM2wNHY4w&#10;IEpK+ALbbVSxOlYbx23UFNcYo4xBL4xW5IQ6PMpNXZM5yBqqxVg4E1ZbmyPXl631QAeHGOdC6BNm&#10;aPM/C6MLEVaJuTSIkH+tHg8IxJF+dvjIERay9Rs0YGZ/8OGHJJaMB4BsPGCkMXsW3uzZcldaC9M1&#10;SUHJQzltXW54iHdFILJROUzmgQcffO31173PU4oW7HQTm4RQAzcy08o9fjYspjEnSBJOvlK4CfNE&#10;knDyocLvxJrPk7rGrUfciq1YyT15enBwYbcIOrKNlfHXW2+/3axFi85dukSIsOmvNWOqyYxq/fCA&#10;pDVh6Ztvvok7tgHBO8nqkCFDSOBiQ8k2ZOLu4zpkNPTMM8+4DhkjgqZihgm/rsizqmbkvM34mROr&#10;FpctXz502LAIp2sg5tFN0X1Jasr7iO8/yb2NJz7zFnf+3Llz16tXD0c0jg+RiYfpF0MmAtbIRlJV&#10;21JMFylShFq4l0GNSYhUFAZQBw190q7G/PMRLWkQ3bkhJvNIQiJE3jJAIEzqWrHWO79Nplh0+U85&#10;aqEmTPMo7z8/rR+UM51zztp33okwP20UeyekWMX6SYfov11roj/vWtZkmB4lwdYjHaU5BpuU/S++&#10;8IKUpIp/hkMqyaJZknCSl0T2PiTNrzW3py29oaRPNPl7rbkZKcluEURcczP6xCck/m2F/cxbUwaE&#10;/QNrQBBvZbIZSx8lF6U11aRJJomRwKQ1ljlpy5bsmmSVWhhsMNtIQ87JbB0yCvDVdB0ySbksTNqG&#10;zDag1qyqttNXDbzek5Yp6py3/rGNZMSToK5Hftr7+/Qx05X7CKWByfJtQJP04JLRVO7lkhkoxXjT&#10;5aFJICyvvFwsusz7bs2/KrWIqEUzkDlsreXM7O2a9RfKkQiN9JMG6TfrrPlpI2zFKm0igdHJhqs0&#10;4GGoeWWjVT6G+Wmj+WGOrn7GeBDNZFS0oOcH8Abiacvrig8Hi37rm2+ta8SBNZWiCeExaZSFlBEl&#10;phYWPvNJwzLPZoS8pbbczdY3X0QDp96akmZmmwzm5InGpmWOGaA631EbZZ/vQEhSQ4QyVSJ8VwNV&#10;v+uuu+STTHdY9aKr0WUyP/HQmhtdto1MWnbuTe510mpbh08IJoR+JgOB9cgPtqLTGE1IqjgTfBtS&#10;MttNjnvJ8W2VmBSQIzHkQknipbBmtJdBcepn1iEj+G7ixImuQ2bVz2SADHGbfiafWFvTNkwA6p67&#10;7/Y/dUWx8AOsliGJv09gZc2mwPqcMz5RtRbzkAaEp7h+cYySKlzxUgtBo85a40+NOotwIAIGPdj6&#10;KeRlF3WWBbD59ECKYFhrl83ZOTy0Lo9JAWO+U0gbDuMRTnhIVjPs8Sb7jFm5yWcRUU9EraTbtbXl&#10;CjXFnCYGHkZL3wqVTgz1szja37RNdzL1IyzMutnPy4A3AxMCJYDMrkwIMgzJRJwwYYL4drBJxEP5&#10;qvE5lIcSzyVTijB4CQgypFjnUaBbt24y0Ym6Ek7IbERE2IYNG+Q7Ssi3t1828fyURM8ji48xL+Ol&#10;QWAXnJAbUBxW5MLXFbYpz6KT8s4jQf2g4acMW8nDhg/3UzK8MjiLSBLOJUuWMCiShJOdDjoeiKCE&#10;VoGzDD3jYoKt+NMazxUeSxlWK3taaBhaqf8WCV5jspn+4jbOrABAvHCsIECQhQGO0rg0sRmKt7Uz&#10;m7xrktVAsW9WDq1DhhP90aNHQx0yW3/TI6sq85ZWmFf+sdWSQRHg684GvQIbFKgwCgSVBmwIyseL&#10;Lw6vtvlO8fqbM8X5qCEY+S7wqeLTwPeL15+Pl6hBPHzwwQeFN75faHKS5JyvCd8v7olWwWOSXxEX&#10;fLwmTZok6lGWLFmsHy9CnlH+5EwL8f8T114sCGx9mO8UXihytiEfL2wi6Gdy9jTfOKfzH+HMCxYs&#10;4Fd2RdPvcxbGuMR5lTMzmD9U10AtduzUiVnCJ4EjIGpUr84XPQzeSEHEXGFOMxGZzXI+EnIHmiRF&#10;xO8Bbydx1JWZyvzDlQEjgaSgxImhQoUKHAPFPaQkd/OKFSuY2ZLNH8+G5557jhumGtZ19D8qihew&#10;N7coYRRgfvfr18/7bBZeVFIiif2MFxW/V7oT0pkYHqaIWbNni8/QuZkzFytevEH9+tWqVVvw32MV&#10;woA9UJVy5cqRnJN1Fes51vG8wCBJgsqwj0bwTrAeRc4DkRJzo+tVp149tO2rrrwSnYyEWIULFy5V&#10;ujTCLmyuzj//fBa7VGcO2DKjMoWQ4EwVMnWhwjK9na1IklV5LklWOaElKDPWIeOseg5+IW9qJEMW&#10;tEUpUKpkyZDm7YMPPWSs1z6bcBYDQN593JjkJ5RgiRLgCU423PCOd+/enQ9Y2E2EXZEP5JYtW0LS&#10;713bQphcm7bmcV5btm5971RIlpm3be68M3Jgw+51YlWMrjQwXxz0IT5eIvNZyrKPhE2BZRjfDr5Q&#10;8jqLZQurGxNYJi0Pcf/gGycWU6n+ySef8P4iddGr+E5NmzZNMsMxsZEbom/Rlg12vsJ8H7E7cLIF&#10;mfnIt8w6DT0MNSvQAJkPKzTxBrYVM78WK1Ys1M9ZYk2J6HIbR/aznDly8P1e8uqrbF7w1Qmvn7JY&#10;5zOJm/kdd9whsdbMCVxQsXihmtgUHZ4jB6UWF28CFhpZl5uH2A9M4iKjWPAE/2tktzQRNKmBKBbY&#10;hHDP9O4aX3TeGTkijfTikkgzpIvvXKB/tM5KDoTRWSc9+WStmjXPPOOMkIiHVBhnXknCWbp0aZIF&#10;SBJOY6L3Q4pMktYUUFiYzFhIlINkUfJDKr3LCLCEQbRv167o9deHASwe08hQ01+iQdHD6C/KmS0z&#10;KiZ3PKw5wpWoZ0SnU+N3TbLKEKDwIawFCtdUBdYhY9ICcqhDFh7OMBzSvA2vFVstphObL3Xq1JEI&#10;BhPCSXJ5eciWH+nTotJWqESQSwxxqLWc5dHPAgFboXz5fwXdf+dt5C0qBSeqfqSB+eKwV2M+XnwF&#10;xo8fz8cLAxj3thOZKWlq0ShfDSMK5IuDUkVqXyMzyczMQ+QJYhP9jBUgNK1pUGTsKN+2bVtkDp9R&#10;nBwweiErkDOBgmf/7e+pbyjfOJQ/2xwwv4bxOUvl6RRH+hkGUpEXUbmcjjUIX5bL3uHcrh/7QDkM&#10;UaT4goofTxR3IXkV+TyIyTrqp5VVq1qVE3ZbtWx5TpphJr0v3lVJwsnXDhglCaeYKq2XRzwp1ntM&#10;OKL+ojcjU9CwQR4NnhgiBhQV2Yik2CbznDtnDsD6EcSBYJdkqvRXUouRwwLc6C82TkmjSkXMt2zB&#10;I6ZF0zI5NUzf5cY1ySprcYKFZYedjVTXjGvWIYMOk9B1yPgpY6KABasI5y3vFHsxzixirlu3QIrB&#10;UhZyqMtib07KCyM6KwoRCJHM26QEJ8JORSIN0G9skTSycmDX0nvvxX86EkSNnHXGZQ5psHaZdRpb&#10;WMTLI7cxiVHY+PZEiIxW949AHOln/pkOWtIcP2wrKSqC9aHNYoG8Rojb9pJIIGlMDs4XAGpoUXLa&#10;cVDG/BSwOglhGfJ+If0QtJZ55OGHM0Yzk0aRApKEE82AD78k4bTtUaJJYEXHH8I1CSefVXHvQ89j&#10;7TVy5Eghi5mKs/mgjLIinqcmmac1/3io+MS8PAoB/cVqSGfZ75Ajk0nHhalMMp3i9sFD0bSABfRw&#10;7GCFgAKHnAVt1DvABATvJKukaTW5Cay9tg4Zz0n46TpkNNSyZcsMy5sa4bwFLgwAKLVmw1e6zEPc&#10;qG277bYU9ryD1gPO0d6wIgA+Y8E5RRBhe0iM6CbnLQ9xdTWZ9E2Oe3RieWjYQAuXuY0lg1ZMLezc&#10;nHckTKJcXnzxxT7t9CFNYBjLsKVaSIyleGHxAbWBIC65tkWRbXuBz5P1jAoomIWcmfBObNnQcDaH&#10;5ZgJKbmK0NVIUZnQcjVBZ1Ry6mdy3IrxxMdBUpKWOe0QrhYLmw2Zk/KMeYzNfhlpayIZHH1sh7eE&#10;NBtsr5z1jRLHzNiahULqi7OwJOHkE4hyZpJwUsya2xMnGOzwkoTT+FKYe5Pkk6We+QQyxNjbeYIS&#10;IyVNMs+Y+6iFgZg1p6vpr1WZMJlRd+zYIfTliSQ+BWTW1swcbngImIDgnWSV8phpbclahbIZMu5R&#10;iA0b1iGjDF4ErkNm+iJeMmIutaZdDQOfyKvIhEGVF2VINEu2idkhsulMPLfuGTnN5yZ4iIWZxCGJ&#10;tYMsXwYrdgPkobhyk8pO4pAkzNbEIdHW5s2bxSucdwQ/P4lDMq7cEockrtyAGTQOKXKgMoCCHD4R&#10;eUNMfnPqeeTU4ocC3ynrhoz1hDHZSTAnjLluL1g74moyt2XxZJVi0+qgIOePiX4m549xgpYTooT+&#10;NsXPiAfiJHn0MzQtpJvZO+PrxQJUTuRFwqIZ8Bnji8VDThPiIXYpMU7wOUTwsQfHpwhHSB6yu2El&#10;Za3FESKYbfgQUmv37t1CH18up89j+fLlhRlhTE7Wk3uMbYY+nw2WL2RVZY9fivFGIZ2Z91DGXQCf&#10;PMzdGNUMwfifVcqhIhCfCPAus3JDo8K1i48c/jokvmEHE+2Hl7pGjRoSYiynD8mF+w5Kkq074sqN&#10;DJE4JNkM5f0lqgC1DMMDb7o8FMWUe4lDYiEhW0urVq3CsY8CeMfKigJXbswhYswTV25uJA6JbX0Y&#10;Q7nkT+s5B/EJsjdXsnEfFc5B0qziokIwhkSs4t36xRHPSJlLfNTw/ZeT47Fe86liSoCAfCz4fon2&#10;Zv3iSC35FPKdwhuY7xf2MD5e8h3kIgzIGX/GvGUGNm3aFAqUh7iEqpjvLDcyRfl4sTIxX16e80Wz&#10;fo6tXdOvWEhz7LSggYf+yZHr+eqrrvJf3rskU7BJ48amzOJXXrHtTUSroSSjw6LHI6rItbPFSpSI&#10;4jRIMjyt3QkVWwXW52QIFdh/1ZoQJy1qgayLAokRY6liH5mMPBK/yUXMGsYwsweKVochgZQH6EnY&#10;IbDf2PqIhcxGgQJoctTCDCbaFcwQigQREhkQEi7pFdHzCLA1LqcYmUj+xxFJtNioUSOJZ7ceEuoT&#10;W/p7W8OGPgv7BxZuxX+RoFerTRfTIA9RgmlXsBIlAKwEGcyBoIF5hjB5FFNDR6pQF+TRiVF8CZNC&#10;Dya9llTnp5deeolGxeUDamyym7Fgsx6rpymJRisag5gtDUvcUBK3FhkIcy+jbyj7UYJDnbShzlj/&#10;Q5ZkJV2BBT2P5A/pisDeffsIxk/XJgIRTx77WUzg00YVAUUg/hHg68seDYYx7zWeOa7b6nLg6nJq&#10;uuwah8Sv3sETrnFIgYLjjCs3pvQoxiFFMmrWXV1rIknC4WVL17qBK7mvJJUjlkW2xbH6rFy5UpQz&#10;Z5ZKayYwVDSTOgstFlcTCcninkTKNvdHa0lJweWa29LZcesmsp9klpFAp3UVAf8IqH7mHystqQgo&#10;AgmJAD4DGGCsKaDphvjdm8w4JpYT44rVhRGn7EDp+ohsdQ0MwjiEpmJFimzb1swpEofkdOUWK5Fc&#10;zuwnhHREMQ4p7IFEfyIG5aGHHjKJJMVURqYSya3F1hhRxmyfSSJuKUmaD0m2bNrFiCh02FmW89SJ&#10;upBQDGtIimkIj3UQkLHgHs3Ytu9sLQm8whJmOQxphiXX5KjWkCzx/vRjPwsbQK2oCPhEQPUzn0Bp&#10;sTAR0INywwQuGtXMsdNWYrg9ma+UjI7sQJGdLsPiMaPRuRBosG/FZqJ0Uy7if9EJ2CPDkCNP8BvD&#10;KY3PP/Yqtro6duzIQ/7HWTtQS5R8+eWXISWFSRmFisDHHm0ABUIeckA4/j34fmDRQf1iS44nbKvh&#10;6mpz+oEfa7uiOFIFOkKKE3VIsm07LzwEFKJUlIBWQvnIY2ylJ0dfWBNJEg8k24Vy9AVqru0wGMKq&#10;wEqMmlx4ALOtKZHy1tMyrPfWuA1nb0xJ9GO0N9tpHGwow5JrlD3uU2iK+BYTkAsnUYldiBLYSial&#10;EVD/s2Qb/lC9Iui/Okb4nAShYhtzYMV1CQdzCYWRi3BmVAFMHSaiUKwFPEeH4ANmi1/2CU4kxUIF&#10;Vietf7RROKLrf2bzpRNOZIuQxPHi9SV/vvnmm+im4qtn/PZwuUNVIuka4bTYw9hPtOmpVv8wDiwi&#10;fkLmJzRRbZ955hlX+tZaWObw6sMRXkJfTXX5E73N6X9mfTt4C5xcOQEPddLGXBr4nzOxLan+ZwZ/&#10;tZ/9//bOAz7KovnjENLoSagh9BaKgPReRBFUQLGLYkOxI+hfQUR57aKiiIrltYIFBSuKiiC9995L&#10;gNBDQklI5/+9TFyf9+4Id8ldcsnN88mHz/E8u7Ozv22zs7MznuyKzBEXDCTgyfKUliKQBwQQ2lgs&#10;zVEO6yg+SqzhlvNAW7MWWQREE+bUkaSxunPqSNIOkfN5qfQUcE59W8qZsmHe0bjQs84sPVUXOzrs&#10;rGSh0RXHSwj7CFmVzzzZEFYHUZ6km2da205kLDqYnmcyuSHAXtb4KLJ62jRBRXiJL1ar+03rpGP9&#10;bRyBGitvpwRzw2Xe8hw/m1lQ8OaacfQZ3LG3Zhc7dLW8yTWkfpKRfoJRl11AC3EkKVb5JvRFDopY&#10;JLnzean0FIzni8aB1SCXYTmiZQiIXlmcWcqhfx6dWXqK+RzoWB2U+OyKkw84+EMRKp/5QysXm7Am&#10;5Y0VySmZBVlZjkWMp00scIk5zRZQzkFWrFjBm5xvTjle9XJKsEBquOxQRoHD627FZfXCfMp4t3eX&#10;Qj6kL8B9RT7UrvAWwZ1Nu4AW1AXLega1xPkwoS8c64hYJsEnkJCEjsQaxo3WgQMHHB1x5QUlp9E4&#10;uASKdMhlBaKPYHkmnGP3JvE5nB655oUHzasI5BoB/7U/wxYY7/ziExkjXLzsXHXVVcwOOABkg4U7&#10;bwxx2A5iTsFleKwZcHLLdhCfPdzrFi/2BGPBi3r9+vXZh82aNQsPfsgZxrJh/PjxeCcnC2YW3Aln&#10;GuIOF0dIaP4plBK54YUeyDEYZa7bUjI6Ht7P3Z82bI7N32a36oHjepQMCihuV4RXDSOMqyfOzvAg&#10;QLTdUaNGmZt0gMy0iE1Jnz59DFeODopoFyKs45VKPFviybNbt27sejHptSOYR/Ryzu7UMCL9XLHb&#10;Z5zZHJcJvK92K1kq8F94vQqsKzXN2f4MCsi4OJlkpcSzFLbnnFsRz5RV1hXiHkzjFNj45Mzbf086&#10;nXrurUtKtaxsH3G5wLH1YPW9Ssrj9mde5bYQEfes/ZnY53Hmi20oqw8D880332T54DYPflVYO1hu&#10;EG1xcYynWWZIrq0QmoxkXIzlB2Il/mNxGgqAJHj++ee5+MJ1B1m2WIO4WoFBnh28TM549mLh40YF&#10;A58Z1VoWDFSpUuV8XHHBRXzW4CCXU2Mc9cEhngIpkYcpmussLJRwCBvinl3WWbnkm8Oj9mcGHP/V&#10;nyGf0f/k6hC6Gek0XCBCYEIO4A2OxXHYw9KFl0hiO0qoAO64MQy4BE7PxnYHWY2XjAocNFuj7/EV&#10;Z82SBUGNDspvxDUEPikU+txX8rhw5rTTf7M1O8Dz/APpC2MzCmoG5PIUki5+I4muwwiU800GNi+Z&#10;GnIOL4jPJCJA3HbbbZIMk2GkW344Esz/2k3alIJwRrnA++rylPxnIC8l0ihMo1xeo11wRsA8zhYi&#10;LwQ9mPeX3en7T2cmpJy7/6/EJKRgfTyHgComPYelPaU1R3NvSUIACZyMcHZMeAnOE1hHHnnkEeKw&#10;yTrCS8J/cY8HcY3587777uPqD8UjDw0dOpQE3L8mC+sRXnxZ4MyyxSd0k9YwsoZplrzrrruOPTOk&#10;7Moypqh2XHHoQZwxssAV6xpfoSYLopSIqoIlTxZKVj0mGbt11nvgFzHK/iufsS1gp+LYZc0lbTYH&#10;XLTmwRHRlVdeKQ2PgoGb2yjDxcPk+e57Y8TAjsT0FXYwbB3YGzGQKDQ/vRgcTz638nC2TBZSotii&#10;WFs8tYJ6jKdNTjMJ5i0GH7wUn5ME+c7B/aajI1CkW6cE87N2wPvhumyZDHh/2ZmKLVp+MpBzWeDT&#10;oEEDxzT0WzvvX5KGs86c3bHmZ9UW/9NXUzKKcYKcn0UX+bLE4EGFXm809FurUnJtSWLniwSFGasP&#10;yweaLbay4q/E6cN5MYsLg1rs51iwrMsWWcLCwsR3idPZgJc5lGXHlbiLYyEzkwY/TLny0kSRZtVD&#10;Q+9UNPQG+EWMpv/KZ+xCOB1D7yoqGfF5YxyIW5uZHYaYJvDg0NIMEhKzMzhfh8CcQrLwMLTwqc0A&#10;IH4LhYoCKX9uek5YnVKjXHYr39okZM7+3O/tPNv1idFm54vIenPK7oKVK1e9HAl6lmGn1IAX6aF2&#10;eRvCwMu/voOwMEzsPLbdZkvANhfFLW5O5XYbR/x29XIMB54PMDoW4VP7igJBwHuFztmXtig2fc/J&#10;zM3HVer1MMxgu/5YxrRt2UcWeacul6Iw/+CIJoflRqz6WMW48cDGlce6bEHBFb24i2U5ek6WaiK0&#10;mYXSSJMwhvbObp3NOyx+QsF/5TOCoHNbDbWNaG7k5pHTB8UvvislpTxyxy0lJSWHDQ3KZ2sWFkWy&#10;GH1PzroiT3U+TjHQ6HSuFigE72sRcjbtHG88Rd8tOmgQzSUpMjLIGcNyc0r8jJubU44XrJxe9Vqy&#10;ZIkjQbdYymNigRe1WftIG8LAW7Fk8cWxviIBS+1kYy3RG3k4d0BDhjGfuR/A/Yy0NJtWVdyhYcuS&#10;R1g8kt1n9xUeqV0BEkG18/rKbI3vnP0FqU0vQBC8VLTBdsLqZDYYeS8FfRiHm9geYJEmJlw5PCi/&#10;sQBjoeFSJwEwzrdsnY+C62WdLxDZ+WKdYTTsyjqbd7iKHgX/lc8QzkQs4MH8H0/r/EDkwgM4tk0I&#10;E9xuw/a8ZcuW7F24ByCJuR+ACSS/UT9wvj537lxeOnpp51oQp5+GPjaeWANAU/JKiWjRchDv8t7V&#10;diZkPDg7qVRgsRujg4VaSECxmxoFv7o8OT+dQSAHEJSa/RxB93DoQNQXsUXAcSVW/6hweCmGeljs&#10;oVHjJcYNmJphDoUhBaYMYqXHVS92kJISgQNzNDyYOxLMO24uUjDwvt69VHiI7U4A8H7Qq9SaowXm&#10;ysQp54i2zLycLwjszK30OrmfAfhIZkCN5lLwx0jFakbpIhQeT/bBuhQE35v/6bcPXhxSMbT40wvU&#10;CC2vSKdlnhv+d+LBM9lH8L/uSvOp43iZSK3u+5lvOYiQ/QPPokWLpBuLKTAKm7wi4rn89E6DbXpm&#10;sYdmJeUdW1Yi1GAcTXJ7AKtoRi720MKyY4BXFh22rJimER2LBNZli/+iGzPrkdNKO5Z1vhiyqOSZ&#10;pVlAocOixmUFflA6F2PNQsmSJ4sdCVj7pESzznoO9SJOyX/lM2zM5V43T+PGjfHoI01NYBYureCy&#10;C4tLLstwBxvzSe4eSmJuuxCFl8N1xI5JkyZxcsRLdirEeLE6juIr+x5DHwqQRUDhX3lJib///jtk&#10;vde/OLyIO3vu2U4la/1zvklZtzYOzjhX7M+9+afjAYrhw4eLjAUCZnpFupW6m5fPPPOMOExCtUkW&#10;Scmm0NyiQFaWl+YGqFOC3oPUStnAy7VN875+WIk+tQPzE15XKgueWP4KdKh16dIml7SOfDL4u0LT&#10;e2n+2JuGfIYm8vp/5DNuxN7cKPi3PekT1xay6xfeQyl3lLketPhgxiU1sztA9bIBD8223ez2kcdR&#10;PsMgBOslo981scjorqiBmaJ9hHPY4G6QwfaOi0JQrucd2xYtWlBldAFsqNi1cuqCmCVHmYxoo/kW&#10;EBjLOBMwc6N12WLFAcmc44I4loUJkFORjmNWIkOwOMqCiNEwG2ZZEM1CSemyUDJFczfccZ31nYbz&#10;ZU7817+GY6uILy4TD8SXmy0H3hgJa1evtktw8SRbtOa1tzv3m6CuClxsa6fYkhd5gj9HeNt37MjB&#10;BDOXi/T9NpkVWDRnzy5OxlNJn9pBpt+iirjqhzO96wQ/3ylUUNJO62JvsW1yrr5aEr+49Oz0XWlT&#10;+pUZ8NMZ/ju0VQjnyEDav362ir1ggRV3MJzIm70uahgEDi4ScmCHuMC5vPlEYoSAn3/+2UUcPJ7M&#10;2mmRxm76NRFTB8F22W3lrvr+9PGz577tWzo6Its1TFHtsdhFoGtAB+8phJ0vYa1aJZ8tmL3Ert27&#10;EUM9VTu36Piv/swtmIp2Yvxd4VihaNexQGqHrlSBvSDyXFnAjtAkQ1ZA0kU4s2asWDJg2a3ljHB2&#10;QZqawCkCXF65vmFwnX8U6qL65S5nru8b5hvOTsNdFKBwZldxdhS8Mdhi6vB/bW0bify0JMm3tpCr&#10;33IMLcEMfMRoNd8QyLeCCo18hoGht0HhmB9fUPnjk8xLdWEWE484bj3Y6dtF03Mru58kRhNWqVIl&#10;tyqLDxf8FbmVxQ8Tr127luN+dytOW+BHwN1c/pz+t92pmPENb5OtgAQKjuMfujgkPvncWytt4oU8&#10;yMosur4GFEpornBx590Yn+Wnl6Kc0dgen4H+rH+9ICu2bDDA1nqbm0vT2Hj5GrC54AfPGoxZLiLQ&#10;FtgHE+reg0aruVvCclGLQpGl0MhnmEl6G1Dx1Vmo5TPMaXEn7S5QzS66CNN7d3P5W3ps51s0b+5W&#10;ra/u33/VqlVuZfHDxJ999tlV//gXdL36uqlwESu5+cRzVd3gb/uVsYS3sL28t3nIqkHlRrb7V2hD&#10;6bt3714XiednMiyZCEeGTIAffOYr7ldh4ZSfDFjLsip9G4aXQOP7fOeSjthOvsJ2EUeehg0aFJnd&#10;mtXw17MrZu6WsILqBt4ut9DIZ+YKj7cRKdT0mVijqlVztwpcveFapbu5/C09d0Xx7uNWrXHbFuOT&#10;S51btfB2YkLKdO7Uyd1SuMGjSl9XQHN3Z8sE4pvymams8VK0ZcuWgnJ8CkQIsq7gb9LQY893I9It&#10;OkU7MYO6jvsqhqKKSaGRz87+c6+4qLaER+qFc0JcWLlLCjGCcGk+eKjhbkW8mp6Jg+u3bhUREhx8&#10;6vRpt7L4W2I0IugV8HjnbsW7d+vGvTB3c/lheuORwcW6F6Dg6zTcBaoaLgdYbZ5MRXAWw3sX6+XZ&#10;ZLkQI9gGs8fzLBtFjxpXDdzdBhc9EEyNCo18hv2ZChAX7Ii5U0UgRnAvGt+GF6TvzwlwPlSxQgV3&#10;ESBuhPbbHEB79tln773nHndRJT2biuXLlim2F4QuNcU9pyQFq03HtxbuWE2l1q9fj98H/ivhLqyu&#10;0XiJra2JMnRBHDybIBdiBD3WxxWTnoUod9TYsLm7Dc5dQYUiV6GRzwiLRMByjAcLBawFwiRRxm++&#10;6aZcqCLg9uEHHzReBAuEeR8vFEd3ZbJ8urr7XNmnzwMPPMBBjLsZ/SE95t533nFHdHR0LirLpuKZ&#10;Z59lTjD2VbkgUuSzMCd07NDBrWqiveAqTEHppWhQPHsbL4mwgTd8+Jf7AbiZJACGfL333nvxeuDu&#10;lR23oDhfYo4plyxe7K7RpE2bfuoU2HqEh6JHhIGMA9v77r03F9vgooeG1KjQyGd169SpVLHi888/&#10;X1RbIo/1Qvu1f//+gbfckjs6XNqqERX15ptv5i570c7FXplIBu5Ox4IJ4vID99/PFXSIFG2U3K0d&#10;V8DWrV17ac+e7mY06S/r2ZM5Yd68ebmmULQzcvGCOaFZs2ZuVTOwRInXXn0VP/5u5fJUYuQwHOUb&#10;+QxvlBLrgkc8nUqsCx5CiRSUf9rJkyePffVVTl3drXXbNm0efPBBd3P5SXrbQD53Dp92flJfV6pZ&#10;aOQzKjPk3nuJX4GJlSsV87c0RNsYOWJEXmpNuCT8CTEh5oVI0ctLCK8Xnn/+pRdeyHXV2DdPGD+e&#10;i+hEpMk1kSKWEdGBgF25E3mtUDAnoNosYuB4pDqIv3h4z92cULZs2SJz09AjYNoRwat+7o4pohs2&#10;JBKcboOdNsqsWbMYzt5or8JL03fls3Llyx88eNAO2ZdefJGoXqqKsIOFuRjfysgBeeyIr7/22oL5&#10;89mVqlmPIIlENXLkyNfGjmXFygu2ZEdE27N7Nwr8vNApAnkxwWnevDnx2j94//08oipooO/RCcFx&#10;QqCnsanI9ZzQqGFDFSOcDjc6W14O4B4bPly3wY7Asg0ODPBdaaSgJl7fje/09ddfY1vtePGeEOZ/&#10;z5mTnpFBDLJGjRoVFHC+UC5LHZNFTExMcFBQ36uusjpht2Mv5/hOdomxz122YkXFihVZR3EciltF&#10;PPf6Qn3zgQcMHEEVHzxYjHE21Dg6mkjAFyz3fPGdHDNu3LRp8eLFwSEhHI5Y42BesIjCnoD7PTh6&#10;4BZ2YFDQ5ZddRu9ypUau9Fua7K9Zs+JOnOD8Cz/mOidwNAnOl/fqlYP46wqw03/7DVMwXI+CqsYo&#10;o7sSZop4UyWKF+/fv38OgIDt+SLpSZ9n8Vq6ZMmRY8cIZE7EKlcGQlFNgyUf3ZUY6uXLlbuiT5/z&#10;oXrixImHHn64oG6wFWB8J9+VzzZt2oT978svvui0a8YnJGCIsH3Hjj59+hAp1rMu8nx8MBAyCIXZ&#10;66+/ToTgx4YNc8W82pXp2K7WXMtH4Tx/wYKt27bhmtXHMfEUe8i47du1w0T6kh49XD/CcF0+8xSf&#10;fkLHrX67Z+/e9957L/PcOSzKuYToP5sKOgPuHj744AO8GBJ4B7XZBcVf14H9mvVzypTvv//ezyUJ&#10;9JHchH3YBf33BeUzGbxMsG9PmDBn7lyWsAEDBiAH+0+PZQnDwzDeBubPm8cN7gs6PFu2fDkH7nJT&#10;JP8flc+cYM62uFpU1F8zZ+agoucAdNHixVOnTkVQy/9mK6gSCZeJWuvWgQO7uezqzPXpuKAqVajL&#10;VfnMS82Xi367dNkyVO9r160rGrF0XASWaArXXXttp06dLrjUCUG3gD0eFzfq6adRTCJGXHzxxbmI&#10;UOJiLXwtmREjMHpmvr3pxhtd4dBF+UxIge3iRYvYBi9fscJ/eixL2MUtWrAN7t+vnytGDmwSBg8e&#10;jGc+V/D3eBqVz5xD+trrr++LiXFly+LxJiliBN2ajotY3fOhOiqfeQlk7bc+Aqx/atONGOGWNt0t&#10;+cxL7eslskiTN918c+fOnYcPH+5KERiK4AZl0hdfNHfzErEd8c+++IILs66U6I00Kp85RxUr9TZt&#10;22JY7fpJkzeapwjQ1HXOq42o8pmX4NV+q8B6CQHvkS3C8hmg/fHnnyOfegpDApzPuYIhblA4AXt0&#10;6FBXEjtNgxEkp8BPPvlkrinkMWMBymc+fWMiNDR07pw5GP/ilpBrAXlEWbMrAoqAIqAIKAKKQK4R&#10;6NO7N05b8D93+PBhV4jgRmfL1q0o0lxJbJeGRX/mzJlTvvvunlyFGMlFib6WxaflM8DC0PWVV165&#10;esCA1994IyU11dfgU34UAUVAEVAEFAH/QYAoNbfcfPO0adNcqTIxuLgAcd8DD6AGcyW9SYNId+tt&#10;t2HsOO6NN7j14lbeIpPY1+UzAbpF8+bXXnvtdddfP27cuJUrVxYZ9LUiioAioAgoAopA4ULg7rvu&#10;4sqwizzjoghN2IR33nEx/bZt2z786KO33n579uzZ/a++2sVcRTKZ7/rXcIT7yJEj302d+vNPPy1c&#10;tKhINoYXKzVsro34+B5eLMKfSXe4sxh/Cq/H+4D2W49DKgQVWC8BK9j6x1QwYsQIdGOuAIkrjbFj&#10;x7qSkjR4y7q6f3/CFl/QTYyLBPOYrADtzwqTfJZHlP05e+hTy6h+8ivt/RkE79X9xVkHXpwdq/B6&#10;HGHttx6HVAgqsF4CVrD1h6lgx44dvS6//M477+zdu7crYH777beET503d26dOnVcSe87aQpQPisc&#10;55u+01TKiSKgCCgCioAi4OcINGjQ4KMPPySs8PLly12B4qabbrriiiu4+OlKYk0jCKh8pj1BEVAE&#10;FAFFQBFQBNxD4PLLL7/hhhvGjx9P6DZXcg4cOBBPvK6k1DQqn2kfUAQUAUVAEVAEFIFcIvDG66/j&#10;u5h4g67kDw4Orl69Oh7RXEmsaVR/pn1AEVAEFAFFQBFQBHKDQJUqVRDR5s2b52LmLl26jH7mGa76&#10;uZjez5Pp+aafdwCtviKgCCgCioAikEsEBg0aVLx48c2bN7uSH18bHTt2vOLKK3Gi4Up6P0+j8pmf&#10;dwCtviKgCCgCioAikHsEiJH92GOPuRJRAHe1eOWoUKECdz+J35j7Iv0jp8pn/tHOWktFQBFQBBQB&#10;RcALCHTq1Ck6OpqLAi7SHjZsWEJCwjPPPONier9NpvKZ3za9VlwRUAQUAUVAEcgrAoGBge++886y&#10;Zcv+/vtvV2gRr+nee+995913Y2NjHdMTy9FFnx2ulFWo06h8VqibT5lXBBQBRUARUAQKGAEMy77+&#10;+uv3339//vz5rrBy/fXX49uWgI0m8a5dux5+5JG69eq98847zZs3d4VIkU+j8lmRb2KtoCKgCCgC&#10;ioAi4F0Erh0wYOLEiWPGjHHFEA1W7rjjjsVLlsTExPB75syZl/XqFRISwoXQm268MTQ01Lu8FhLq&#10;Kp8VkoZSNhUBRUARUAQUAR9GoH8/27PI5QDZ3OXkoPPeIUOIg37zzTejVOMeqCrPTAurfObDnV1Z&#10;UwQUAUVAEVAECg8CGKItWbLERX47d+5MRIEZM2YQPb1///47d+5MSUnp1q2bi9mLfDKVz4p8E2sF&#10;FQFFQBFQBBSB/ECAA8pqkZH79u1zpbCoqCjcbXz++eeYr5GeOATly5evVauWK3n9IY3KZ/7QylpH&#10;RUARUAQUAUUgPxAY+uijI0eOdNEDbZ8+fcqUKSNsLV68GG+3+cFiISlD5bNC0lDKpiKgCCgCioAi&#10;4PMIdO3S5bZbb33iiSdOnDjhOrNnz55ds2YNFmyuZynyKVU+K/JNrBXuWZEmAABW5klEQVRUBBQB&#10;RUARUATyD4Gnn346MjKS65yuF3ns2DHub8pBpz6CgMpn2hMUAUVAEVAEFAFFwGMI4CCDiwKzZ89e&#10;uHChi0TxytGwYUP1rGGFS+UzFzuPJlMEFAFFQBFQBBQBlxDgGibGZAR9ysjIcCVDfHx8j+7dXUnp&#10;P2lUPvOLtu5Wpyx/flHVgqhkrfAQhbcggNcyFQFFwEcRSE9PH3DNNWlpafPmzXOFReIHXH/DDa6k&#10;9J80Kp/5RVvPHNKEP7+oakFUclDrSgqvN4AffWkUf96grDQVAUXAewgQQLNV69Z33Hnn4MGDe/bs&#10;6UpB6M/aq/HZ/yKl8pkrPUfTKAKKQAEgMPqy6vwVQMFapCKgCOQWgR9+/LFb9+5hYWE4NsPrrItk&#10;ihcv7mJK/0mm8pn/tLXWVBFQBBQBRUAR8CICRNIcOnToCy+8QEiAiIgI10sqW1YtcOzRKn7u3DnX&#10;Ecw5JZGz6tWt6ylqSkcRUAQUAUXAGwjM330Kst3qlvMGcT+nCbZ+C+wv06fPnz8/Zu/epLNnMzMz&#10;K1WqVLly5Zo1a9auXZvfOXSMDRs27Nyx47XXXvPBzrNr9+4mTQrGOkjlMx/sD8qSIqAIKAKKgCJQ&#10;iBFITk7GCg1xjeNOdDf4NkPKufTSS7t3724CBpjqvffee5dffvntPhk8QOWzQtwLlXVFQBFQBBQB&#10;RUAROB8CxHpCVlu+YsUPP/wQFxeHOq1Ro0aNGzdGViPgJrmGDBky7o03ENF8EEOVz3ywUZQlRUAR&#10;UAQUAUVAEfAYAijV0KiJXm3Z8uWYV7Vs2RJZbcqUKcuXLYuOjvZYSZ4jVIDyWRG5HzD+9x3tnp3z&#10;xNfr7Rpl8Eer/vv3Hl6mpGX0G7d455EzLraapP9zwxEX0/tIMner6S7b6RmZj3+1YdWe+PNlXLHr&#10;xC6XQXa3dE2vCCgCioAiUHgRIDwASrLRo0dzjeBkQsKUb74hZsCcOXNSUlKiotSTjn3DlvjPf/7j&#10;qcYmflZEeLinqLlOJzkt4/1Zuy+qUT4xOb138yolArKv6c7ccORQQnLfVlUrlwsNLBEwsFONiDLB&#10;LpKV9PWrlHExvY8kc7ea7rJ98mzah3/vublD9fKlgpzm/Xz+3itbRpomcJe+x9MnJKUio288cGrH&#10;4TOr9ybwt3J3/IJtx9vUDfcek6npGYP/uzo1PbNp9dzYXyMEL9h+vHbF0ltiT43/Y2ez6uWS0zOu&#10;em1xm7ph9GSPQ5QXggyxp6duen/2np5NKpkuAdtLdsZFR/7Pbazth08PeGtpdLWyNSqUykuJ5HWk&#10;n5l57p2Zuz6bH8N4p4nXxpysHlGydEjg9kOn35ixYztNvyf+r41HqpYPqVAmJI+lu5vdsQfO2nh0&#10;X1xSo2pli0APNH3VXVicplesDCxm7JcODRw3Y3u5koG+NvY90uINGjQgIPojjzwybNgwR6M0jxSR&#10;dyI4Zsv5ckPeizgfhaKgP0tITNtzPKnXRZUDAgLSM7Kvo66NSVi2K75GhZL1KttkLBRsol07cjL5&#10;/k/XoGwb+N7ys6nZcSd4efWbS3g55vvN8tKk5/crv2zbcvC05PrvHJs2joeJaeJfuzqMmTNj7WHK&#10;6v7C/PjEVIMyX4d8vJr0N0xYNnfLcd6zhKB5IjG5IGVtjylL9pNSSk/LyBQdFRKn0P9y0X5JfOps&#10;Wp+xCxE15L+TF8ag3pPEkKU4NIWGbWFPyL7263ZT3MRZuwwFlG0v/LTFiompvpU9qUun5+ZSXMzx&#10;pMTkjIplbYschV768nxBgP+K6u7n1Yfv/miVYMj7Ls/PJaMkKJBn77GkHUcSb+1c495L6sjffZfW&#10;TU7LPJOc7j1+jp1OPZyQ3CRXwhlcIWR3b2S76/Tn+iOIepXLhx4/lVr9n57sPbbdpUwd//PDlhF9&#10;o0sFlzh6KsVkh+3QoBJ21LbGni5erHjjah64Qu9I/9DJZPrYw5fXkyYe3KN25XK2LvrpvJgn+zZ8&#10;8LK6NPrtXWtNX10A/dCxB97RtdaHs/cWjR5o+qq7ncdpesXKOohk7POGnZ6sYkX48VnhrGAxLwry&#10;2cmktKCAgKiIkkgP6NIAFJFi8sL9rWuH7TueVDK4BP/dfyK5YdWy/Ljn49W8X/78Jde3i3p22iYR&#10;LHj57IBG0x/veCY5g5fIUpJe2gbBCxHqrduaLx7TfX9cktAfMWXTnmOJfzzZef7W47+sPlSzYkmz&#10;JsnX9vXDKeWxK+qP+m4jIlHmuXOoENji165U+oO7W5pWp3Q0OqSU0udsPpaRaUs5edG+JtXLTx3a&#10;fsKfO+WY9VB88tnUzKjwbA3KvrizUeElJTFkn+jb8K7utYRt+IeBJTtPfPNQWygnpaYbmWzfcXJl&#10;U0DoDAwIkOqDyd+jukr1rT1S6nJNm8j5o7vN2XTs++Wx1DSwRHEEQTj8aHCr74d1YHsHhyFBJagX&#10;qrXJD7QFc0nwy2Od3h7UQhIUSEe3dYCgEgBlLZ22iI1PlnZ8+HOb2H3Le8sNREa07T12oTmrdRS4&#10;jWQsArfJ9dR3G4+dSjEtZRW+zX6AomPjz745Ywc/fll1UIT7pTviZAsBdL+vPYSw+/WSA/O2xg16&#10;fwXSD7ofslDQbe+vsNIpEFSl0DUxCZ0bRDSrUY4uF3fGtjkRGR223/p9px2Tu48mtqsXFl46mM4J&#10;Ykj2wD5x1m4r/6OnbuKlVaC3202djz6AVyoXUq9yaSs1EtMolGheop7Jf7ic9sC0zMwC6YFs/wwC&#10;dj2Q9jK7O9d7ICnRoUJT9qhMRDKacmfkoFhJ67D3NmOfdklLp7fYxj7Yzt50VNLIhMMG2Dp35X/3&#10;1hK9ikBRkM92H7NN/Q2qlA4JCpBZj7X26KnkhpFlSoXY9vEixNSsVCopq693bFiBl50aVFi+K4F1&#10;8fiZVF5y7FKlfOigLjV4iUAj6WUYnDqbPrJfNDIHm0VULwwYNuvQf/76pmGlg2/uWP3XNYdZPkkg&#10;TcVXRK6BnWryu2ODCje2i/pi/t7jp1OPnEy5/KLKV15c1dqilF4tS3qQ0ncdSeRNUkr6XV1r9Whc&#10;EcGia3TFfcdsQqFU06w3nOKyICFjCdkGVcuYanKWBwMTbm9RL+t8tk+zKjAgdbGuWMyGUJDqg0mZ&#10;0ECpvlURKHW5pEll6k5N/9xwlJqCwPQ1h+7sVgv6VcqFlAoJFA5ZJgUEZhNJwIFy8xrlTAKvdmWn&#10;xBELRKC0fkWgp+IieraoZRPWb+lQfcgnq21idJZoi+Q9b3S3MQMaoR+iso4CNwKTkYwRuCfeebHJ&#10;dUmjSiLFIq/bCd92sq+0yPbDiSWDbf12x5EzlzWrInsJ9s0IuxGlgz4d0hp5d+/xRDBcszeBTULX&#10;6Arzt9k0sgX+cJJ4R7fadIwaEaHosOFHZHTY/uL+NmY4SDXNhgdJfcH2OCR7YN97LNGIxaz0tSqW&#10;4qUR6B13U+ejP3fzMQbmfZ/YNNaPTl4nyDA0KmQpegv2ceyB1Jru57QH0q/M3s8bPZDtnx0apgcy&#10;6mdvPuZWD5RmrZBlNMJkgtBZPTyUTWzzGuU/mP0/kreLTeAWVt4erQWI1dWtq5mxzzx/ID5Zxv6P&#10;wzss3hEnA4oJh3HEBtjMXS6CbJesfYcOoSVL+vlfrdq1c4eet3MVBfnswImzbetGEBwirFQQh4BI&#10;Tu/O3DXu1uaxJ86KNLN054n4xLRGkWXLhARe1y7qjd+2P/3dJsSdec90IwESBi9f+GnrtOWxYaWC&#10;eYksJenJe/hkMoekstgguCHKoKJj39+vZaS8ZONevmRgz6aVpalI8+3SAw/1qmtdnzjLOBh/tn7l&#10;0rd1sQlt1ofS45NS4UdKf+CyupjYVykXKimpFJYHcWdsh0dsSQe0zbagRPWNrosi1sUkGLKmmiv3&#10;xMOAVXMAA2ydqUv4PxZ4UPhh5cE6lUtJ9cEECx6pvsloVxdqWja0BFCHBAZwWsSM/NWifT+tOoS4&#10;07SGzdAKZkQ5VzY0UBJQqWnLD5oE3u7NdvThf8XueNrr8/kxHEzz9+Hs3a9O34bISxVoxAMnkrAy&#10;JFfflpG9m1X5dfXB5btOlAwKePmmi8C2dZ1wXsI8KVPTMqgRKUXgRtcF2nGnU4f1rofATS4SIK/b&#10;ctUNm7PlWNOosvxmP5CeeY5TG4TvJ65q0CSqvFFgVCwTnJiaznrcJKosJiZQPn02vVt0Rdpo7b4E&#10;jud2Hj4THBhQq4JNdkcE71A/4ob21aEZULz4ySxhqGAf+jPAXpR1htuydhgSufAjbDMirOwx1lbs&#10;PkEnQfz9e9NRJDDZOVzRoiqY84NhS8+86uKqoM0oDioRQB3TMs4hBKdlAXh5syqgh6zsSB+aiLMc&#10;bn4ypDXi3SWNK47+bhPdG8V2nawtlmHMOiLyBz2nPXDu1uNjrm3stAduO3iKzua9HmhFwK4HHjmV&#10;gqTlVg80fVUmkwFtqjEN0j85j5MJxy2Q3cXK26O1ALE6cSbVjP2YuKRKZYNl7GNIkMTGEA101tzF&#10;OGIDbOYut9A2idetW8clSj9/7r///tyh5+1cRUE+Q+fUq5ltXkC8OJ2cvn7fydcHNmP/8cvqw2Kg&#10;zeajY/1wducBAcUxT/n8vjb3XlL79V+3y94dBQAvX7iuMXa7AyfazrkwrJH0fF29J6HBP7cEWCdY&#10;CVh0eW+si1AapaafY/mUpkpMyeCsx3xFg8KutFXtcKa/S5pUsgptkp7SX7i+KfxI6RS9YNuJqIhQ&#10;SUl15m891rKO7dYFB5ota4VJrs2xp1F3sYtav/+0IWuqiRW/1fgJxQwMsOZNWxZr6gIF7KZrVSwt&#10;1QeT8FJBUn3T5+zqYju2S8uE8nfLDqSmZZLr1s41sV4XuyJqOm3FQU6Z+XHrxBWSgENkRDpPGR65&#10;OxjEnOWeLJuku7rV2nrwzMLtcY/2rt+vVSQWSz+vOrjnWNIlLy1A6dLhP3N/W3uYhkO07dq4IlhR&#10;FtoapOSMc+dI2bd1pLyUJzS4BGh3bhjROboi/yUXCaTJSMbSK03GFE/HuPGdZZxBbD10hgNoQwQ5&#10;K7B4wIYDp9rWDZdGKVcqCAr0t/T0c1j4QT86skzZkrZ7GCx1PRpne9+2iXS5tWxzF8DzpafjjZux&#10;EzFXEtSvWsboXIVtoLPmNcZnwM6xe983Fotl5IgpG+VglH4+aUHMg5+vfW/W7p9XHTqVnE4dQeOz&#10;Ia0ZzgD4wd97QI83jvQZ1AjZ3Rtlt1rjauVY0hARYo6fRals2CBj7q5r5AU0pz3w8SsbcPHIaQ+k&#10;cels3uuBdDZTHbseuP940i2darjVA01flckEaRua1IspSyYct6BzFytvj9YCxIpVwIx9xk6LmtnT&#10;PgY85UoGmZ4j48jMXW6hrYkLBQLuDSHfrBLmRJwlyTkLB22snayLcvzEjtB6tvLSz1tF/uBM6tq2&#10;1ZZsj8NsAnsXXnJS+fag5qTnZXxSmhifkRcDoLDS2XcV5UCQfWdQIAdSNoUBWxkM3azGZ9avJMCW&#10;mXmE08Pjp1PkwNT6SOlMyvAjpVMEbJs02JylZxRrVzccTihLJACxroMTc6ApnJgjJNRXRp/Bpw37&#10;T8GA4CB1MRSQpaT6vOT4Uqpv5RDJQEiZLJTLaipnxDyoRqT6cizLJT5zYCpcAaAVn/zsQmLOAnoU&#10;Svd4+cYmCUlp5pCR9YPTQzQu5u/1gc1Z7O2M1chLSvNSBG5kWauFojUXG1ykWJP+5o41vnukXfmS&#10;QWKGaK0+/XbHoTMcbvISvawEWhM7raASxSnFWEDy1Uj2qNmMBWF+gmkti1Nv7sCOnrpZxCwuZh49&#10;lW1/ZmXbZDHGZ7y5tk2UHeZAim3NzR1q/DS846j+0Q2rlraZk2YpYtE7cmAKgIu2HQc9Ad/A4rT6&#10;SIocwdtdUJCMdf/XQC0f0HPaA83BmWMP7NWsirWzGQ491QOt1zhsw9PSAxFnZaS43gMlJT1TJkax&#10;/5NdnJkfXAfZXay8PVoLECt21KaTA7J1AUK7LDOS49zlOtSasrAgUOjlM6vgIqCHZakcsD5BMMKq&#10;zCrEcOzy48qDYrm862gikwhndpwm8BJBBHsaO1lK8sq0bmQ1dAOXNqn05cJ9HDhyasNCZTU+k68c&#10;qKGjXrIj7u0/d2JJxjEQMo3jwi+lb9h/EvpSekTZYBbj8DIhspZPW35g1DXRomkXnQRsfPT3nrUx&#10;8fWqZJuOCVm5fyAiIPoYGBATXXhgcZJzKCFiKHCWgTgl1QcTfBNI9U3f5ejz4lrh1BQKFGpqivy3&#10;YOtxMcz6ccVBqb7My2zvREKVBI745OfAEHMWs1RT93t71F604wQzr50YbYz0ESiNaCs3ZJ0K3KgJ&#10;Ddo28C25sJqXtcpR+LbKvsiLZUJLsCuAPQ7yfl9/pGbFUmYvgY4WYVdaE/CxgBTc7CwI8xNMUxb8&#10;/Hfu3u6NKhgxC5OjMlmGniKj2+1DrDsHOVMzpEZO2WgMQKXjySiTVnPcTTml//u6w+LjUB50mRhR&#10;yW5NlHM8bJNY2EQjnp+P0x64ak8CPDjtgRwZmx0RaTzeA+V6kzx2PfBkchrzjOs90KSUPZiZA62y&#10;mltQu4sVPcero7UAseKU34x99hVi4SdDg2n/fHOXW2hr4kKBQKGXzzg3lEsAPAhSHBiJuT3TBLtw&#10;JAkR1ESIwYQIo7TuL9rujuFOBqmF95MeaMvLzs/NmzBzF2bLvJSrkaSXvMgc/LbKahi7oHO+5b0V&#10;kxbur1I+xG5Dz9euDSv0eW0RBJ8Z0OTennWy+Pn34qTpGVL6hD9tjjCkdCzkuPqHGPHHuiO8RFDD&#10;BEomUwzReIOd3OXNbW8QrVbtjjf3BLGZM9VsVy8CBmBPyA6/oqFQwPz/6e82GgpMAVRNqg8m3OKU&#10;6ltn8LE3N6WmfMVGivMsqSnmqwiOvOz24vxWdcIOn+S6YgZHnB3rV3h22mYx4pYEXy7eP7BjdUmQ&#10;z+NB1g+r6AwDuMdjskNyMkI2es1vl+5/9dftIgdjF8VaDrfcHFy0/QQirFOBm8NlxGgjcJMLKdZO&#10;YHUUvu2UCsBSqVz27UKEaQD89yKLRQmHUGJ6OAnyGUbH4kQlzM0Aaz9Bg0j1RUa324ecSUlnOyHr&#10;DWCi/6OytA6wFw+wHQEbgd5uG+C4m3JKv26l0p8tiJH9DK02b+txWo3fPZpUEkmILQrtO6JftLsn&#10;bnmE+nw9EK9sAoVs86w9sGIZ247Iez3QzvmctQeyGTOznO0q1YV6oOmrsjNEJia7nazmOoC5wMrb&#10;o7UAsTpp05HbFiBzKGGahunLqiBYvy/BzF2uo60pCwsCGh/d7ZbadvD04h0nOA1EaYQtPw4w37nj&#10;YvG3lPeHs4/ZG4+Oua5xPq8leefc1yhgco5eEHETM38rb5j2lygRgHEJawmBENbuO8lE361RRWlB&#10;7GSX7DixKda22F/atLKoTq0p29QJr12pFGsqzrSkD1hzYQSJ39HQoAApFB4wa8NW2lqEYeavDUe4&#10;PYp08tfGo4kp6Ui9yB+kxzxOXuLFtFXtMGZqzjvE2AuC8Mx12oJCm3X0u2WxFcsGY7Bv5QHryc4N&#10;K9iOZTcdg20s/WWbxEP1uTFDpQRh7Jp/X2fzyAAmV7Tg0rXtJoE0FiIvfoOTUzMOJiSTHtgBAbUu&#10;CS6uFUaTUbojfb5yYZl7bdicgT80TdEYQm07dMYp+PkA4Pl64PTVhy67qDI9x2kP5CVXT/K/B+LR&#10;F/s8LJ9c7IEmJUbrpn1hfsrSA+3qhbvr2Tt3WBXUaPU2VvTnuVuw4bONfZqDeYZhIhBxL407Aabn&#10;oGZmz5mX1Yebm8CYD8PBl4vAS/9TI0eej8MCjO+k8pnb3YZFYvwfu7CRJycuPP47uJWj1b/bRP/J&#10;wIkGVxBEZ6aPIqAIKAKKgCLgPQRUPgNblc+818GUsiKgCCgCioAioAi4jYDKZ74snxV6+zO3+6Nm&#10;UAQUAUVAEVAEFAHPIbBw4cLi53mefvrp5OTkWrVq8Z3feSwTUmFhYcSDIt53Hkn5fnaVz3y/jZRD&#10;RUARUAQUAUWgsCIQGBhIBPQxY8b07NmzsNahIPhW+ezCqGMJ+9Dna/P/BuKFOXMtBZcYchcOzzXy&#10;mkoRUAQUAUVAEbAhgBBmF43gpZdeQj4bPnw4Zl6XXnqpwuQ6AiqfXRirvzcfJeySBy8BXLhIj6aY&#10;temoudHmUcK+RYz7TU9+vcF7YrS3xVw7P15WcKnal4v2+xbcBcENV3Me/2qD1duZHReE87rytUW4&#10;XH5/1m7v9QSnVYc3LuTyCf95RH/fmeV9MD8f8WvoqZ0Y1Ah1j/+//KyCN8oy7YL3lvyvUZGBMY9N&#10;Y3e++emnn8pZ6GeffXbJJZfI79dee81aypQpUyIiCNtoe+rVq7dp06Y88lAYs6t8doFWY4DFHDtr&#10;9QpW6JrZ6n2+0DHvOsNLd5y4vZstBJDrWdxK6W0x12mECeEQr3g9m2QHU3KL5yKW2Opr2rFquLUj&#10;OPrEu1r+OKzDjHWHcS2Wn9UnpgJBeykRJynE/HB0Ru1tZiSog6d2YrhLnP54pyJwkdy0C27D8r9G&#10;RQZGL/XeJ598cu7cuUJ89OjRxqRsz549d911V3x8vHzavXt3q1atli9f7iU2fJasymcXaJqs0E82&#10;/7S4mB/0/goJ+iv7+Ce+Xm8LVfvXLrbLeIIlxqI1JMjoqZt4yVaeCYIspCQLv0lPNBunpUJ2yMer&#10;hZTsg4W+RNF57dftJhd79Ddn7JD/yr6Q/TrrU/cX5uNT9+o3lwgF+fTr2iNwfiY5DQa+XrRPqPFG&#10;FAymLj7bR11kLDUj06titLfFXKcRJqTuhBPIZ22Qi5jnczIJHeZU9JH4Y50bROCdjqhQeHiev+24&#10;uyG681IdE4cHz9jEPwgk6mz+PjBg5405f8v30dKs8ZF8lMWixdZzzz1nvSeAIX9iYuL5qti1a1cO&#10;Q/ft21ezZs20tLTZs2dLynfffZf/Llu2TI5Ku3TpkpqaOmPGjKIF1YVro/7PcsIoISn1kS/WPTug&#10;MYGW8ZH9wKdrvx/WoVxo4ORF+5C0cEuLl/xixYrf3KE6PgO3xJ76adWhp/pHcxo14psN17aL6nVR&#10;FSbrIZ+svrt77T4tqiA2ta8XMbhHbWvYZlM82d/+c9ewPvUbVi2DquaD2buhP33VoXKlAvs0rwp9&#10;mz6geLHbOtdEaHv3r134JCS2I9nnbTn22m/bv36w3RcLbPGIhvWuT8T0t37fufvomQl3XLznWCKh&#10;CIb2ro9f0EHvr7z/0ro3dagudSGCW80KJSctzK5LXpwcXrijeT8FOBB2CW/ygACYeHTErStO+Qka&#10;sedo4mfzY4jwA4z4r28QWQY3j3BE+Cm80QIOv8Hnjg9XfT6kNRP601M3P9q7XkpaJsGCOtaPuK5d&#10;1Cfz9i7bGd+3ZdU+zasQxhtfqcGBARgmcqD21YNtiWJ+MP7ssC/X928VSRDDqcsOEPiBBRoGCCuJ&#10;n0lYmr/1OAzAFREvHrm8HmjjR15S4tYVzRBdhc5DAhKv3B1fNSwUcR+Hq3SY1LSMKmG4ovTd3dT3&#10;y2O3Hjpdp2KpxNSMi2uWX7kngb0BMSeoAq56AY1OS71W74mPKBOy62hO7ZKanjHkkzWMEeSwplFl&#10;kcnIVaGszbctITSmLDkA4JQ1Y+2RauGhOL8FF8wPTP/K8lkaN/7PXT2bVLr3kjpE7PZ210M0pHt8&#10;vWj/wM417+hS88kpG9B3dm9cia0djkYZ0bgspq1JE1k+FExQsN1zSR274Sb4uNhv6eq/rD7UJbri&#10;0ZPJ7MfoonUql37i6w1EFqHDN4kq99n87LIM/oKq9Fs6JMGLPp4bc1/POvRbKBDhnpCybAPwfkww&#10;DHheuC1u2c64kf0byQxjLe6eHrUpwmmXZt94+/srmVgklNa7M3e2qhPOiGD0Me6KFy8GP12jK1x5&#10;sW305fqBH7sRelPHGgfikiYv2k+0OhDGp3GTqLLXtK5m2uXOrjVfnb49JLA4NRozbRP/iqL903l7&#10;AWRgxxpUB5ewNSuUIkSvDDprA4HeyG83takd5ti9STy0dz3i/Er3ZjjTlMQF+WrRfjoqA0FglPZd&#10;vusECk6gIMTzyH4NGexO68K8ZLo3iN3dvVaDrMAt3ng85V+D+5sIW44cli5d+siRIyVKlIiOjkYO&#10;GzVqFOZonG8OHjyYxNOnT+/bt6+tIbLeYLuGjRr/Jdr0tGnTUJgdPHhw165dojmTrxyVVq1aNT09&#10;HR1bpUqVPIKJz/o/890Z3yO455HI/C3HicuEt2jo1KpQijA7HEKt33/y07kxhDCKKB20+0jig5fV&#10;ZdUnQeOocmkcbNhWkaD3726Fo3kmwZ1HE9nEly8dRKTzzMxiI/o1dCqcMcUzXbauHcZUTqgcnLP/&#10;MKwjEVc4MRnYqabQr1+ltAR+gSB+1fG0zksy/rL6cJNqZUuHlOAlogYhlpkyiNxCDCJW9K2xp6uW&#10;t4WaXr0nAQYQIExdWOSOnEyRuhR24YxKsSLitfzXNYe+Xrz/kd7177u07vArGkxdFosH+U/nxTzZ&#10;tyERfliwH7uywZo9NrU50E1ZEgvg0knAp1pYKDiAZ51Kpfq2jLytS83aFUv9uvYw8TERrFnbrm0b&#10;tf3wmc2xpzvUj4DU3UhO6ZkxcWeZfMfN2FmrQkmk5+9XxD52ZUN6hTCAWAZLr/6yXRgg9leF0kGv&#10;/7ota22IebBXPVJCCoIIc8h5JCYAF3l5OaJvQ8J2/bzyYPUKpeyEM7S5ogc1f2hz89jb85J9c+yp&#10;ymVDEFBgm9WRRW7YFQ2kCmuygixJu4AMslTO7QK8/EHtzm61IAV0oMS+AojwCx0dWQaUEIsRmqEP&#10;KcoiFKNh/o/1R/7vm43sqciSD8IZ5XKGRfdgn3Z7l5pxiambDpyqU6k0Xt0f7lUXeYVAtKT5eO7e&#10;QV1qCSYta4fRpnZou9Vv6aKUOKBNNfqJdNHIMMZ4cfoSXRSZw5Rl8BdUpd+2qFl+wbYT4aWD2DQK&#10;BZqGeYNPV7ao+utqW8QLtists2JgyAxjLQ465+vS6/edbFW7vIlzikq4Za0wNiSI74wmGovN4djp&#10;O6zt5W6vE37sRiiz4k+rDhJrzvQ6rB2s7UIp7LWkRqHBgcQ5laptPnCKMSuDDtAe6lXPDDorY1SZ&#10;gFdOuzcjdOtBGyDSvWmC69tFMRtIRzUw/oNY9hTEJLBoe9z56mLt3iA2a2NhciRhdz/gzJkziGjn&#10;a2W0a04/PfHEEzfddNM777zDxYIXX3yxf//+7vaTopFe5bOc2hFVSrt6YbLTYq4n+mT8mVSOUW7r&#10;XIOgMcw7S3edsK6RRP8kpRgI3/XRKvZzrPoSkZApCVIS6dzxgZSJUWi+8vJs2r/BpHkv5xeOUUEJ&#10;fmeNvykRDyVWplHvO9Zl37EkgnlLXYpGb5YQwoRfFGkG2P8Y0aVRZJnyJYOsdTxDbMHUDGtAVckI&#10;vLQyykXWEgm/YyJ4otySKMX8YK+M/oDfJlAxe1w0XqOubgSdYueKGxs4GEAVAWU7kJGeOW62ckWw&#10;TqRDYYNDOhGXJcg3/Di2Tv/W1Ux4cvnx+sDmBdiIiSkZ17ePkjWPKrSuEybMUIW0jAzTLoJMzu0i&#10;CENNgjka6ICobGgJ6dXE1SV6+twtNtEHpaO1cX9YEWsXRjYfYDFnmhIhVAKtmmjuVJ+6mMN3NFV2&#10;bZqLfossImhLF0V6kKDydmUJ/nb9Vno+nZxhIhRMlzNByk0MYklsLQ4tptMuzZhi+yqBOIW3uNOp&#10;tLgME/T0vCRO17xnuuVlwjHM243Qhy+vTzxTtsT8LdpxQkLWmnaxRmEuXyowNt4WNAwFJ3pZM+ik&#10;gZwOOugg1Drt3oxQtJj/nbuXaUe6N0WbjiowShH0ZKt1bIJt557dEHZ1sXZvELOqh/OhMxd4ESjG&#10;uDcQGRmJ/dmkSZN69epV4CwVFAMqn50XeZm5zGcZt7ISy1LEc22bKOsyOXVoB451MC/jVOun4R1H&#10;9Y9uWLU0YdqjwkNRaNuFUbcrmLnS0bAmrNS/khP6FaEwd/OxepVLs/3lt5l3Tial8ZI/XkpsYxYJ&#10;mJm9+RiChdTFMCB1IeXamJOmLgXVBT1YrotiLmePXhJzHUVqa3RwU1MWVEIg2wnfBLwX/pnKjdD/&#10;9RJbGDHff0oFB8iiK1UYPXWzqQKbFrfaRTYSUHMKncRZH9AmCun2yW82YGe591iSwQcTzLqVy3jV&#10;DNFpW4jtF0OYhdwMQxPN3W4jN3SyvabTLXys2zPJaNs3JqbK5u18m0br9swqrAgFEapkuhA6nMEx&#10;a5kZhjMB07hIgY6bScllpDoSI3xwbsAPcPn4nlboEWksEanz8liZt25EOUvt9uL8F3/eJrviksG2&#10;uK7WdpF5mJdIP2yhxWDx8maVXRl00KlXxTa1OnZvRijnwkkp6dIz5aEniIwuMDptX8yaz1cXa/fO&#10;O2J5QbsA85YvX75UqWxI/cEVrVOoVT67QA8UrYk8HEx8sWDfyzc2kaWI88cTiaknzqSyOd544CSr&#10;BeePjFUmpmoRtj0TlgeTFu5vElWGo0ZmhKY1bPszpw+nkxQ0b+sxgkNj2XbDhKXozKHPcQn0ycKm&#10;cM3ehKvbVBNJixOEwIDi0H/91+09G1dCl85esFODCNmf7T2W2KJGOV7GxCUht6GM4aBhy8FTVgao&#10;C/YQoYHZy2oBjkPPFs3ZLvMvNAGKEweuTRC/uVRWEG55Nh04mZZ5jib7edUhUAJ2Ceqcec6m4TDQ&#10;kRLkQ4NLXNmyKosfp2ZIz5ihEE+9bV0Os2wPYm7zGmWPnU5Zu/ck2gh5yeolP4QBkGd9EpZ4jp5K&#10;nr72cM+mtgDnJiUMEF8cwxRYJfH4Qc1F6J98f5sHLq37/PVNHSHadvD0f+fssf7NLDhXCMBSIiB7&#10;JpEqfP9oe1OFJ/tGw79pFyqbQ7vYIWxyYVUGRDQHbYTZH3pfDuVnjuh8U/vqn8zbY/BB8SYn+Pn5&#10;SPegV9jacdNRbOYYhjDM0XbtCqUQ18CE43KzkXv5xqaObep6v4Ws9FvquPPwGemiCMHSLe3KoguB&#10;vxVVmBQKzA9CISX9XKNI28ZPposBbW2ayzKhJZjlTGJrcU2ql3XapUmckJgqZGVMVSobQmN9Mncv&#10;BuPfPtyOxnrhpy34kcl16wiqhnnrCI07k7p4TI8P7245sm/D4MDiHPiadiHXmpiTV7SoLPN29YhS&#10;e48mfrV4P2adzWuWv+CgE/Rk8+zYvRmhmKNYAdl1JBGbNqwdDIySy0wCTEFMAhwrO62LXfcGMawY&#10;c41YYcxIeICLL75427Zt9957L5ZhgwYNWrJkCRU5fDj3Pacw4mCbNgsp3/nAtiiZGPamLKxoI8NC&#10;OkdnezogQT8Mxl9b1OE/c1/6eRt26BidMAX8955Wb87Y3uX5eVsPnenSMILTtPSMczsPJ2K6Cynr&#10;1UtDGT3ZF/e3OZuSyRZw1d6ESfe3xS4K+v2z6KOKeHLKxqG9GyBp8XJQlxpYQN86cQXK+cMnk7s2&#10;th3nYUzWtVG2sSSatmvaRvESmzlmbXhj85qYnCEMyENdmL+6NbbVBZb6jF1ovXyaD/B6owgk2uY1&#10;w6Ytj2WdGDFlEysBsyotwrGL3IcFt6GT1mE4jDR26mx6tYhSWI9zFWPSgphrWlUjsYGOxOxuMezj&#10;ZczxpFPJ6ZyvHTudyuzZJOscRJ4WtcK4FMJWWCRjGOBUi4OeIyeThQGa7PKLKr8zc5cwgO+um9tX&#10;v6JFVVKibCAlYhwMvPfX7ro2nWgwifHdBcPfLt1/139XVYsIdeoxJLpaWayFrH8sEt6A1BWawGKY&#10;lCogLFIvqQKKXtMuYieUQ7tYEcbKntYUT2YYVgORNEfGuXOfz4/hZVjp4CrlQ0plaUrkAZamltZx&#10;hfm8p5HuQa9A0sH4TIyc2KRhD8pNHZABEyQJOoBgMnvzUbs2db3fiu0po5uDeGN7CiYMXumWdmUJ&#10;/lZUDQXmBwQIbLk61g8Xi7EZaw7zA4sx28FbFi5Oi6tcLtRpl2ZMBQeWkDNTGVOYbNJYXy/e9+Hf&#10;e0qUKE5j0Wo1KvyrZ3IXfEFVJjfrCEUAOpmUbkYTzgK5O2LahVzG+IxcGBJ8Mi8Gu9vnb2gCHTPo&#10;aKD1+xIcB52gx/AXeO26NyMUOzMZttLE/BDjMwOj5GISoBvIFMQkwHh3Whe77k2l0Ky7C1ShTh8e&#10;Hj5z5szLLrvs448/fuWVV4KDgznupEZffvmlvynS9P5mTj0ZK+ypy2O5jiTTAf/FcCHv1gALtx3n&#10;7lXBDiHqghHrHyM6y1KBZ8tBWUZXBctV3ktnfsSK/LtlB/q1ivy/KxtIjVA0PjLJdqjEIcV9Pev2&#10;yJJKOQt7/Kv1+GJ4/vom932y+sl+0Xh7wqrp6tbV5IBs8sKYyuVDecm5z6jvNiempF/Zogqg/fRY&#10;B2NAk3VhbcVrtzTjlqIwT+M+9tUGfhgGYAl4P19gs7+5sUN1uLKmxBED1+jW7zs1sFN1iJjEsPr0&#10;1Y3y/6guF01gNy6owoOfrUXlYK2CaZeGkWX+O7jV+dpFuqVB2ORqXz88uEQJTAnv7VkHDtHAjf9j&#10;pzTo24NaiLkeDcrVWuwK8vmyi3QPfI+NGdDopV+2ifUbl7gHvLVEOpVdDzQMW6F2sd9KHaUIyr1+&#10;wjJunFAESvf//LAFryLgY+3t0oWsqNJjB3+06o1bm/OeQgeMX9q/ZSS5kNWe+GZjQPFzGDJSyu/r&#10;jmDYd77iztelx07f9v2Kg1e0qMJkwpj6cHArruxQ4gs/bl29NyHvXRo56dq3lxr7QjNCQZLzTQ4r&#10;ZDRhJYw2+urWkY7tQkqI9H9ziWAlTWCqgyw7LgsZa9PYTZU5d28Y6NygAnfwIW5gtBZhpqAc6mLt&#10;3t6eBDx1fzMX84bvZPHZ+5sqn+XUSZhZ7vtkzdSh7W2GHSeT7/l49Vu3NWfGyUvHgs6uo4mdGtis&#10;EwrqkbrIzA4P/PfLxfsfvyJbbigorgpjuXZzd2GsgvKsCCgCHkTAusfzIFkvkVL5DGB9Vj7T882c&#10;uj3nDtGRZffFJeHllY3mTR1q5FE4Y+81Zcn+PBLJy0CFAVMXEc6EpSLgKDwvsOQuL3It97ZGXRNd&#10;BPSOuUNAcykCigDGoDgGF6chzAlo7wqF2lsbzvcRUP2Z77eRcuhzCIj5M6YhWNhgYuxz/ClDioAi&#10;kF8IZLlEPrEp1uZciefSppWxLcuvwvNajurPfFl/pvJZXvu35lcEFAFFQBFQBAojAiqf+bJ8pueb&#10;hXFMKc+KgCKgCCgCioAiUJQRUPnMK62LUdcrP9ti+EiEcjyNuVWM3CcSjwx5f3B2IBHcCdY+e9NR&#10;Q5BSrn97mfEj+ujkdeYTbP/fV9leNB1DCRWgq628o6EUFAFFQBFQBBQB30dA5TOvtBEed9LPZUIa&#10;t4TTH+/krvU9t+W5rs8V8bwzxx3v6asP/fp/nXGP+eOwDsSjxGpKyMJk7YoljdtMPIAbORInXhIg&#10;RSKT4BLCGiahAF1t5R2QXFPAY8KTX28Q9PBFbGAUlJDC8W3Gb0zTJv61SwRi/rjMJSVyFxi3TLku&#10;XTMqAnYIjP99x6D3V1j7oewGiXEufdL0wxsmLGNKMdkJ74hTGDonkU6s2X0EYfzZiiezx7/agC8x&#10;K1c41JBR5vTxyLY2B9w8hQ/NdN3bSz3rb1LgkqbXp8gg4NfyGUvpil0nxAm76dm8RKDhDT60TOgY&#10;k5IoctaXuM0UCmSXjEwu+KzHEzfxZ+glS3fEibaJkMOfzYvB1zyBcicv3CdRAeT5e9NRKJARP9Hi&#10;XR3X9kTwxY0now76XyyIIQGzqskCtW+W7OflnM3H8ILotDtCCk+tb/y2/bnrmmR7Ty0fikPdl37a&#10;KlmW7jxR+h+/9vyXKDFE5BRSeBUXF1+4v8fbdf77/PTBAUY84//r2xAkuaiVkp5hvbN54MRZQg12&#10;bGhz4P7t0gNEuCfSl0i0uFR95PO1rDd4D+8anR14wAdrpywVLgToUQQtMCFDhHlGNP2wRoWSCUmp&#10;xP81/fDNW5vhlo9+mJqeyWTCnEAAAzrntW2qmdnAF6rPlIUcSawCBtfuY4krdp84EH/WOr8RPiuH&#10;KCxfLdq3Zm98zSxfu7l7mHWd4uZZKZZNO47HWRpyx6TTXBIhxnue/4iJOWHCBPxQ8Lz77rsLFy7M&#10;yIrr6tUnPT39rbfeosTZs2d7tSCfJe6/8pn4Y0QIu61zzbu61WJZlU0bLwnCg2f2GhElB05cTtwk&#10;STlh5q6eTSpd0riivKRFmThe+WUb3qVJTPRc0uDF9o6uNT+es3fygn1Vy9vCXU9dfjAmS+iJPXH2&#10;v3P3vDtzF7d7alYo+cov2WoVNsG4Q4MC1wDv/3Q1s1L3xhXRtYy5tsm1baNwMP3mHzu7NKxAgqnL&#10;Dki5bL+IZIcLRELZ/Lrm8KhvNzrtXodOJn88Z8/I/o0iLCGqrmoZ+eKNTcXdLgGjmmbF+eaBVY4+&#10;TYhrvIpLPBMCD5xNzSxE15G8N9KIu0pYIejjl7xq+f9RbeJqEreT9SrbHOPFJ6XifNhg3rFBhVTi&#10;rMclTVqwD8fr3mNPKfsVAgRiImiBCRkidWdE0w/ZWRGunuifph/ish/HyPRD9nV3dK317SPta2cF&#10;i8RVPTtJopv4CHTr958cO307UVjgZ2vs6eLFitetVHrboX/NPIhaS3gD4RZJrsvzc7HZENUgqrX3&#10;Zu1Ztffk3R+tYiafOGuXzJbyiZMB0TCReMjHq1HCiZ4MCsylJiXyq1PcDsafterFJ/6j1ROaXy/a&#10;J8pyo86U9098vd6ai4KMzoy4IxKj3fGxqxcJmF7w30E4E/SdvccuNHYvlEJdQIDaMSkRIaZiWZuj&#10;Zo8/o0aNqlu37qOPPvpc1vPII4907dr12Wef9XhBdgSRz8aPH0+Jf//9t7fL8k36/iufoaxCDmMf&#10;yV6NoElMWMhJjA2W4YGdbLEUWVlvbBf1xXybWouXE25vUa9KGdtMl/WSBAwYvM9feXFVmSxIc0mT&#10;ypC6uWP1PzccJeYPB4jbD5+WuLkIXkTiG9nP5isrJDDg8MkUJhHksOlrDhEEhgTNa5QjTCTTri2s&#10;cmqmhPJFPYb/aMrlN8mWbLdtuTh8TEvPhBNKJ9bT8l0J4nrH7lm1O97QcfzK2CaO5xszdsjM0um5&#10;ebUq2mZ2Ugrb8G9j+2hizYolcYrtm903P7l6ZkBjOacmPn3Y/0ZcISqUxIfma51KpYd8stocJ1UN&#10;CyUmYMPIsngDVjdp+dleRbssAsWagN9SUxPdnN0XjhubVi9v7YcX1wqjH1q3aswAP6yIHZE1I/kC&#10;VvBDwPLbOtcQfmTmYRcqky0PCRB35Cvb2smL9v3yWCeCMYybsR0BhbAfEaWDiPUy+YG2tkjtx8/K&#10;FMojUdtlWvtsfswTfRve1b0W4dcWbI+Dwi0dqgOUiGiEFHOKGzMwRZCe0AXoHQFf0gvNPceTeDn6&#10;alucWXn4umRn3B3daltzURCHJJKAaFFOdXKO9SIxi0Japs1LJd7RR/WPJnaWoEEVrmkTOX90tzmb&#10;jn2/PNZLEzWqMoIsOfYQYi4lJWWft3ip/4SGhsbExOC+5KWXXvJSET5O1n/lMwSmbtEVzdz04GX1&#10;iB6DrZWZIKTlEKS2Hz7DSxPSR14yulC2ozaToWLNyNgrG2qLd44AR/hOUUQRUZEQ2lJcfFKaLOd8&#10;mj2qGynRryzacSIpJZ1Qa5BlpBE8W+Yj4+owvFQQcwHZK5YJDgoM4KSV30y7857pZuXN2uGEDm8Y&#10;9uYegBiZHTmVsjYm/v27LpZjuMVjusccTxQ5D/kPTtCZyYzP/rXzc/NMdjaFPt6nvcqeyLVoKayl&#10;MIFe9k/4S2S4a9tEEWyHfe0L/xwle5UlJe6HCDCHtKsXZh34MmylH7JLHHtzU+mHt3+w0lEUkNW9&#10;buUyvuNJlRkJU4qODW2BVWTmYX5uULWM2X+SQM46ZVt7Z7daiJuyrcUwIyklw2xHqR1/BpyA4sXY&#10;GzMbHzmZQhxMaLJ9Qn5i6wsFNtgd61eQrS8nwufDzelWWWj2yVL4ca6KUMgJKZM2gmbnBhFga81l&#10;28nnqKl0Wi8oO93bO2oEWFPkYMSzz48//igEJ02ahKjE88cff/Dfo0ePbtzo/OjGswz4MzXPN2dh&#10;QZP9mZ0pA+Of+LjmJSOcgdE0yhY/wLxk7MlLdGBrYk42q2E7H7TLSKDGtIxzmAKsi0moXaEUUwNp&#10;9sedNVMhQZR7Nq0M/Q//3v3opLV/rj+y93hSzDHynUNWm7XpKPRtEaVOpZw8mybmcfxtOHCqV9bk&#10;yyj85qF2FUoH3fnhymembXbFznTYFdkG/pzPdqpvs4LCwoziRDMnE3rHBhHLs0zc5BOqco4bkDzG&#10;D2puvRxAeL7C0sTe4FMM8kTmNg8b9EaR2bHnmeL/76oGc5/u+vZtzauHhw6bvN6VBvIGq0qzCCOA&#10;yWPbuv9jzoihKsPW9ENGtPTDm9pHDf9yHbezTT/kvOyBz9ZULBs8tHc934Fo1oYjEaWDZbbk1JWZ&#10;h1mXkOrXtauG6kjmpdqVbF8x5by9ay32sdjXTlt+UFIePpncJKpMmSyDWn6H/2PUkZqecSbZZi3K&#10;bFy/cmk2yYhQWLOgXSNUOfMqGrWExFTZ+spM6Igb9nwUJ+n5W7rjhKQXmuKhmtDypUNLILGt23fy&#10;bGr6E32j7XJRUGx8tsKJud7xUMJpvaDMgSZBn2VvzyEPqwP2r1ThoV7ZL0UjYNcfPNWylSrZjnd4&#10;Tp48mZaWxo/evXsjoo0ePbpUqWxTv6uvvrp48eLDhw+/9tprS5YsGRAQ0KtXr8mTJ0tGRLqvvvqq&#10;b9++fCIZBEn2888/Gw7XrFlzxx13RERE8DUwMLBFixacaaampiYnJ9eqVYuXTz/9NIlRVwidoKAg&#10;Q2fr1mxLISsR+frwww8Lw4X38V/5jE7DWistx77shZ+2oJcKDS5hXto2KHsS+raqVq5koHlpO+vM&#10;esk2aeWeeE6vhELmP9RsUtfsvYxV5LP1+09zKMm44iUXAsyiTt4ejSshfv244uC9Peve3LFGx/oR&#10;Gw+crlOp1LlzxZDeWmYF24Yf9mRYnsnfriOJeKvnPiaKGeS5u7rX5sCC//688qDT/te6bjhHpYxn&#10;85VqopAvm3VxAVMViiuddUlTngMnktvVtZVrPi3aFkdFjMFH4e3lHuQcOw/sfpgQDU1RcwIUb9BT&#10;ynUQ9vRt60XQRh3qh5+vgTzIlZLyNwQQtppYwnjTAxdsO9Gxfjj9EMNzo+SmH2JyyiEg21HTD7nV&#10;lJyWOaxP/dIhNmnGFx4GEbNlVESoSCFifNa4WlkW2uvaRXFfihND5iWmUCaxWyeuSE3LZEq8vl0U&#10;comk3LD/ZKva4aJAmrYstsE/O8/NsacR2oS+zMYYmXGsgYGvmVo/GdJatp3P/7BZ0LDDDXu+dvUi&#10;TPrnrm9CekNTCkW6alyt3Kb9p7i38dKNTZn/7XKR/d07Wwp9KoiBshV5qDmtF2lYfcwkzMzP6gNl&#10;qmA6gM0kJi3T2h882KbDhg2rWdNm8IPZWXBwcEhIyO2333727FnM9i+66CJrQdiKDRgwgE9jxoyZ&#10;NWsWyaZMmUKCtWvX3nbbbb/99ttHH33ErQLeo5O75ppr5Cvnp61atUI599hjj7Eok2z9+vUQ/+GH&#10;H+xq8fnnnwudlStXIngJHcREkiHJQRAivISIfH3vvfe+//57D0KR/6T8Vz6zmRSsP4Lmn4hpo77b&#10;HF21LHqpS5tU+nx+DLIUW6W3/9x5V9daKL0Y6rwUq8xpyw/ISzECK5cl62DtcXGt8C8X7mPuwG8Z&#10;rjFQNZcIKG6Mz5CKymeZc/EwDrljxTQhx5QY4FtzMXcw0kSSg5/TZ9MplyzfLt1fPKAYGnskg5JB&#10;AT+uPIiQt3pvAqNUTgQcH4g8eFldTCvkwinXPx+dvL5E1lRijg+MPpz6Hk44C31jxYLFGUcMxqwq&#10;/7tmYSmRlaPCP2a5HAonJP7Pjo3NvRgg6qMIeA8BxDUxeKIIRrEYYJji5OjT9MP+rauJkZb3+Mkd&#10;Za6QkxFZE3MRc3ortnR7jiaKXYFMvDLpSUqx4jADTSwQxHxWbNrQyVlNgUsFl2Di5TBRmMS/o4me&#10;yXunuDFXJ6Zmb+bJMnLKRkxBrDR5ieKtRkRoeuY5DjHlaNUuFwWJuxCxhxEOzZOUmuG0Xma9kJRy&#10;VssP5n+pgqmjvPf4gxEYIlSPHj2EMmotFGPIYTfccINdWUhIgwYN4uVdd90ln7799lv+RVbjX4Sw&#10;6667DtUaxmQi8MlXOT9F8pNcl156ab9+/fixYcMGK30kMJRqQqdJkyao2YTOpk2brMliY2OxiuPr&#10;uHHjENRuvvlmjwOSnwT9Vz7DTqhaWMnuL87vN24JQ2VA22rgjhF314YV+ry2iNuazwxocm/POrxk&#10;58TLW96zeQwKCQ6Ul2J9z56J32Lt0aJmGNTwWNE1uiITzfHTqcb4DKV3YEA21EZWQ/z64O6WCHyS&#10;a2DH6syqGJ5jDMEVJHHzc13bapSL8f5Pqw4N79OAN0hdkx5oy21QbMJgEntVhEUG6pszdjj2Gybi&#10;cQObPfjZGjh/7dftHBaM6NuQZDJfE9vbWJW9+fvOhy+vbz5hxcJ8YcxZ8rNH+nhZ7NQ5g/55VbbO&#10;Ern28a/WX96ssrDN1bOpyw+YC1aI/hgvuuv9zscRUPZ8AQHugONaz/S0T+bukX0jvCHEJCSlsTGT&#10;r9zZfOHHra1qh/l+P5RDQ84i+CGymsyu3RtVwNwWe1nMc822FkEKBxyyGUbW5Gqn1eqA2RXBhd0y&#10;uYxUJwkgyD6c7TT4YNDy6q/bR10TLRJV9YiSTnFzulUWSdFaKNszDjGN4GWXi4J6ZU0UYmmH6bC1&#10;I4nUmHVf/n/q5XRv71Qj4D2Bu0aNGnPmzJkxY0br1q0Nz9OmTRMFmHluuukm+V2tWjWRwPbt24e0&#10;FBdns+1bvXp16dKlUYhyysl7+ZqSkrJjh23l4sgyLMwGCKLVL7/84ngn4NChQ6dP27oHdBDmDB1O&#10;XUUg41SUr3BFKUiTP/30ky+M0zzyoPE38wigr2THvxHX6X2FmyLNB/P+sMnrlu9OoJYta4fd0rFG&#10;j8b/Is/55tjp204n27QXHDa9fGNT7JGLNB5auQJAANUR9/i+XxErPW1Ql5qPXP6vMRkbA/RGv687&#10;xFdkmuF96ss1cx4sIh78fK3s6wqA7/MXiW0A+0zODXEEPeCtJU/2izYCJUr96ycsY7v70/COnBuS&#10;DP+6VK19/fB6lUqv2ptAdbDE5zLEvT1qs3+mjg9/sRZPRsBy3yerPxzcavOBU+Nm7PzpsQ4ih4no&#10;9vmCfeGlg8bd2txAgSz7wew9TnFbtjPukUm2q1FIe5wXwwb6MCtNwXbIJ2u4dNU6y0CFx5qL6whS&#10;kKmpHRhO67Xt0Onf1x15qr/tcig4vPbb9meuaSxVGP/HLrb3mKat33eKy22iOHD3yUX8TUy+Jk6c&#10;+M4776DKWrBgAVZo2J8hVH3zzTeir8IvRr169RC/EJVwnIYqa+zYsY6M8RV1V/PmzSXlkSNH+Nea&#10;DJ1ZdHQ0X3Hwcc899yAdxsfbO+BFsIMI1mYUygkpXBkK2MlxSGqM5HJAhuPUp0aOPF+CXbt3o7Fz&#10;F1iPpFf5zCMwFiQRZuo5m49GRZRqVC17x1mQ3GjZioAioAi4jwDKMJyffTaktRjIFskHtdD3Kw4u&#10;2nb8qasbec+XrFvQ5SyfoZrq1KnTunXrIiMjsc2/5JJLII4ea/HixchkVapU4RN6L5HP7rvvvg8+&#10;+IAESFF16tRBs0X6P//8E/ccWKQ1a9ZsyZIlSGDIW59++inJGjVqhMqNY80vvvgCMWv37t3Vq1fn&#10;PVlIiUjUv39/I59hBgcFZDj+xf4MFZrQqVixIvcATJWPHTsGb0iQ6NtgpmHDhlJozpj4rHzmv+eb&#10;bnViX07MhcFLL6qiwpkvt5HypggoAjkjgAk8LhgX7zxRhIHafugMti5vZanfCkU1UT4NHToUVhF3&#10;evbsyakiT7ly5fr06cPRJKKVHErK8+GHHyLo8AMDNYQzfgwZMgTBq3379vzGngzrfnIhTmFJhtCG&#10;z1uooRjjKxb9b7zxBj9wRXvLLbeQAP8dVojQkN16661CB8M1tGVCR3x8YCEnvMEDwuKIESOuuOIK&#10;/is3PQsF1E6ZVP1Z4W075VwRUAQUAUVAEcg9Aq6cb3K86OiiFo3azp075fRQ9Gdo2tBdGVa4LiC2&#10;/8hSuNuYO3eulUs0aiLM8aAGGzx4sPUr6jHUaRUqVDD6M24DcNyJ1GVHB8M4ubvgSKREiRJffvml&#10;K1cEVH+W+w6kORUBRUARUAQUAUWgQBB4+eWXiYBpvGkgPHXv3h1Fl51pFw448IsWHh6OYIQyzDi2&#10;xXj/r7/+ev/99+V6AQeUfDLCGW/uvvtu6GOyxm+IcwmUSwBRUVF2leUmqdBBNDR0zMVSKxGhg38N&#10;V4SzAoHUxUKLoP4Me6wpSw+0qxde/x8XOIIF7wlx3bWRe0b05NpDaKYqZbDH/G5ZLK6iuWJJHOJN&#10;sbb4HrjeqF6hpF1BOUNvR9CRTxdbzrPJsMklxDvxqdwiCyYY57av96+fTFwr4Z4xoHhxfDZeXKu8&#10;N/xZu8WhJlYEFAFFQBE4HwKu6M8uiJ7d/YALpve1BKo/y78WwR5rYKcajjITDmPmbj3mLh+/rjm0&#10;ak8CubiVDVnigRB3/PkftxCdc0Cbap2jK7glnEHHjqC72d3l38X0uK9cutP+aswF84LJn+tswYnl&#10;4frS9DWHccPYt2VVIPp8XswFKWgCRUARUAR8GQG57IlTzFwzyb3LfuMWS2A9tx6cVnJTtcOYOThO&#10;cxqv0y1qmrjQIeBH9wNwV1M62G1/2Qgudo4ETdxxIiDlQj/kSNAXOg3RS3Ln3tB4dBQ3iV2jbX4j&#10;CdzORff5245LvDx9FAFFQBEopAgQSAYva2VLur12mPqyTkx/vJO7/ufY7hKV6+4edWY91XXGusM4&#10;bCukACrbuUagCMpn1vAmuJ/BBSsBkdi7EARDPPghSUz8a1eX5+fe8t5ynL8LdsSkw4s0l2vu/3RN&#10;77ELcV0om56vlxx46/ed7F1wWkPUlN/XHX7x521n0zJ6j10ETRMPRGhSFjSN00gG9qUvzxcGCAzl&#10;lCBFc+IpecWLrGlLxufrv26HHyFrt4F75Zdtwq31Kx50+oxdKIH2zKZNqrb90Ok3fttB1agy7pEk&#10;41PfZQe4RWrEJ6SwCtvCg1SKKkgu8/LdmbuE4SwnusWJZ8cndGnjbm12eVaEUHGQnetOqRkVAUVA&#10;EfARBJgbvRR6PIcKynaXIOv4ViQ+lWx3fVaFRjDNIuCs30f6m5WNIiifxSelie9puvjUZbHzRneb&#10;P7rbnE3Hvl8ei+d3Xo6YsmnB9rhfHut0S4fqeIsWyYPwIGmZmQTifeu25qP6R+P7Ufz7R5QO+uL+&#10;NkElihMzBLK9LqqMF/4XbmhCyHCcUAeVyBb4oImZ2oJnurWvG46bRAYSYuLkRftwnEhK/BlOXhjj&#10;lCBFI+ct2Xnim4fakjIpNd1IQui01u0/CT+Lx3RvXqM84T6tLUeAEeHW+tUa1QDpTQIY7D2WWC0i&#10;lAgEA9pEUrXnftjy7PdbnrjKFjGdUCSwKjGdiCLMm5F9G77481Z4QGoUoKjChEEtDFD4s5696SiB&#10;ikmMR8TypQJj45OtjIEwAhzRZkb0i86FftEHB4mypAgoAgWOgN1+VbbBZmPc69WFc7ccN0xat69E&#10;NHdk3ukuHf+0snHl768NR8yOmt3md0sPyO5X5mfrkSV7b7MPl80txB//agO/h3y8mk2s7O1576gF&#10;MJvehz/P3mkLfdnuSlRQCWNV4PgrA/mPQBGUzxi3TWuUsymlZu3u1qgiOjP6+t09as3ZciwyLISX&#10;B04kITBhSda3ZSQ6519X22L1MCqwJxt9TSPSE0KNgcrZ3M7DZ4IDA8qXDDx8MnntvgTInjyblpSS&#10;0SjSJv/xMrPYOSmImJgv33QREtjdPWpDk4i2mME9d11jzkCR/LhSkJZxjiyOBMm+dMcJZCCuIJCg&#10;T7Mq783cSdGp6Rk/rDx4X8868IO5PXE5ky0B9fgKOeHWfJUsN3eMslUh89z8rcdb1CgXHVkG+Yno&#10;LsOvqE8RVI0Ibi9c30SKIxlTSUxcEkwO7lHbxkCLKg2rllmyPQ5LfwGKlA0jyxiguBuB7b9xR27X&#10;ZffHJQ2cuIIQonj69jUH5fk/urRERUAR8AgCMqGhqn/njhZL/9OjVa2wN37bzjnAoPdXYn/yx5Od&#10;pw1t/9WimC8X2Q4BSYwkdCAuSRITu9PO0GJL7CmmqWLFi/81suuz1zTCWJaDETJOWbr/6taR7Dz/&#10;HtWV4pgtEZII4jd1aPsb2kexw48oHSx2IEyDxKFiiuNm1afz9k4d2oFcUx5qN+HPnZsOnGJpWL03&#10;Hgqv3HzRHd1qrt13sm1d2yUqtsplSpYQxp65phFVgDFh5sYONaAgzCDwGdCoy/g/dlYsG0ycA+9F&#10;cPJIGykRjyNQBOWzAyeSCZKIFT9BEpv8E8OkdEhgSGBAmZJBvNxzLKnvG4vZIXX4z9zf1h5GyQSs&#10;Ww+dvqJFVdH3EBytVe1wfq/Zm4B8g9S1ek9Cevo5yO44dKZaeKh4F+Qlw1UK6tq4ouQlYvptXWqS&#10;APnmzg9XPTll43uzdv+86pBEUnckSHYC6loHHtpsSG2OPU3oxugsQZA087cei4qwBY+Th68ULSWa&#10;r5Kla6NKvGTY/7Xx6DVto0hjVzUkSOGfLSAnoXjr3hp7mkhEtbPCeJ87V0wAQV1ngGo/5l+gqEJn&#10;S0T2k0mEvQs1jBEm79kBjYlGUlgcMHp8RClBRUAR8DgCMqHd0qkGExqCEaGKmSdX703o2aTSwE41&#10;2WwTxqppVLk/1x/hQIDEFcsF92pWRRKzubUq8pF4Pp4bU6tCyQcvq8vE2ziqXKf6EX9vsnlDZY1g&#10;BkMPB/EXbmjKV+ZGmfA5N4CBO7rXkt3vL6sPN6lWltMJJvaXbmiamJLO1nRnliAYEhTA0pCZWWxE&#10;v4ac2Mi0LCvRjiNnhvauL4yxh6cUfKcKM6gSSCDMcBRjAETgS0nP1BnV4z2qUBAsgvJZqeAACbLG&#10;GBCpiAfjM5Q67IR4+emQ1uxUzJ/okNEqGQN5Qu12bFhBTv3kqBQThHb1wiDL4amE45WXxGKTgqxR&#10;ckX02XssafGYHh/e3ZIjxYZVS6NCc0qQxGGlbNzKwwCWEsVgn/BwhvkaFWzykzxWc36pGl/nbj5G&#10;FqmFOdx0rJphlQsTNSrYZD6rgYUE/aX66P8cgULZxjkvk46lc58LDbKhIY8VRksa/akIKAKKQO4R&#10;kAlN5nPiixP1nHmSo5KaWbtK88jkTOLAgOyljcR2yrMzKelk58RQzjH5w8hYKAxoE1W+ZNCT32zA&#10;3pcJ3MyN0Dx+OlXMRXgpEdwvy7K15dCzx0vzMUqevGg/YhlTMUya9ULm6qAAFgjbJnZf3Fkz/cI8&#10;VZC6OGWG9Bzpfrc8Vk429PFDBIqafIYAITZhPAxLlM/8EFtLBJfq4SW5b8iIkgQEuMVwHkMuEsSd&#10;TjVKLBEykFSSUtIZ/+yWxPiMLMdPpxjjNiOpUJDQhI7coyZvtayRLC8Zfsg0TglWLBNM+abnbdh/&#10;CtlIshijVKusZgiaW6XylUNY+JHpCYalvvzZVe302X/VXVkXJgJFajQMTF16oFK5EDIiyxqgth08&#10;LUCxiWRiYqtqqmbFjZdP9bcdufrhQNIqKwKKgPcQcNyvyh7SiDtMdGY7bbd9rRpWkqlMTMT4m7rs&#10;wPl26Si0sDn+7pF2SGnfLNlv3VFzNGl2v0ZWIwH2ahgBm304oljpkBJmvQAQq6zmqAUggSMzcsuK&#10;x27m9x68Stk3EShq8pnYhIF1ZPnQ/7uq4bdLD2Ac+tn8mJjjSU2jyoYGl3iqX0P0TGOnbxs3Y/um&#10;2NOfDGmFVoxc4f/ohBDWsJRHyOBCSoWyISt3x2MNIMZnWfJZ6uXNbYNHLNLQe0tBi7fHYYU29tft&#10;gzrXROVepVwIGm/eSOkJiamhQQFOCXJ4yhQDP6Qc/8cOgtBh0yDEB7S1OVAWq7JODSKMil6+cthq&#10;/YqdXPOa5U4kpkEH+332ZP1aRlILtOgV/4n1BilmMVEuIsNx6gomGJ+dOZuOXh0XOzDA/k8MHXo0&#10;riRAfTh799TlBwSo9ftPYn6HUZ305r83H7u4Vpjp2dh8cBHdNzu6cqUIKAKFFAHrHGi1rK1VodRv&#10;aw/Jxfbpqw/ViCh5dZtqkrhOZZteTRIzyzHHzh7VTc5M7upWG4NaDM7IiAUb2rLRUzdxKsrO84mv&#10;N7DZ5vLTyH4Nuaolhrky83NyghGI7H65K9CzcSVMX5JSM9iyYjzDS3wFTFq4v0mUza53y8FTkisj&#10;M9MYn5mVRRjDnhgKrBTCDLqAjQdOCjNG4de/dbXJD7T1hVtWRE+SAJfmIeg4UZsmTJiQmPjvaewF&#10;O9iOHTsumMYjCQgASgB1j5AqQCJFMH5AAaLpV0WzJR380apJD7RVUzO/anetrCKQzwhwzPfg52u5&#10;RMXeFZXV9ROWPXx5PW4sIeVw0f7zBbZl+MYO1f/vygb8kMTcT2JeksTot+zcgIvLWTJiQMJ21Nxk&#10;+nrxfozxIYLhClejOJQY9d1m9py4t+jXKvLWictPJ2dc0cIWQgZ7MvFnxjR40zvLuEnAXa74M6nE&#10;UxnRt+FDn6/76bEOtp1/QvK1by8VzmHs93VHsCQjF4y99tv2Z65pzG/DDIU+fXUjw4y11t4D3MX4&#10;AY7RLQ1LrVq1Wrp0KZHIc2aSKJyEZpo4ceKWLVu8Vx0bnlkFEdb9m2++cTG+k8/GD1D5zKtdpcgS&#10;FzcljSLL4GKjyFZSK6YIKAKKQJFGwC35zCrxLF++vE+fPvHxNq9PGzZsMNE5z4fWwoULu3bt2qhR&#10;I2/LZ1IQbBQB+ayonW8W6aHkQ5XDtQ8GcCqc+VCTKCuKgCKgCOQXAu3atSMIupS2cWO2n/P9+/ej&#10;uCpZsiTHoCEhIQQv37RpEwkef/xxkZm2bt3KJwKlJyXZrl9MmTIlIiJCzkyJjy6J5dmzZw/yn3yq&#10;VKnS2LFjJYs8KMk++OADydu4cePJkyfL+z///FMK4rnllltMQfmFiofLUfnMw4D6CTkMI/Df4yeV&#10;1WoqAoqAIqAI2CEwcODAmjVr8hL9mUhULVq0eOedd5KTbR7LU1NT582bx+lnbGysU+hIf9ddd4kG&#10;jmf37t0kRi0n/x02bBjClvw+fvz4yJEjEbxERMvMzLz22msfeOAByYvMd/vttw8ePLjoNZDKZ0Wv&#10;TbVGioAioAgoAoqAdxEIDAxEIKOMs2dt7gu2b9+O8uz5559HYJoxY0aXLl1ESuNOwLhx4xYsWMB/&#10;Od/kntyqVatKlSpF+qeeeorjTkmPqEdifpAMCQ/ZLjQ09K+//uIlKceMGdOvXz9kOL7++OOP06dP&#10;j4yMXLFiBbLar7/+Wr58eSzkRo8e3bt3bymIh/NNKci7KHiTuspn3kRXaSsCioAioAgoAkUaAQ40&#10;qd+ll15atWrVt956CyHsyiuvxA4s50qTHsUbp5OS3nrdEsmvSpUqSGlcEQ0ODv7kk08w4ecRKzfE&#10;Mv49dOhQ27ZtAwIC+vbty21N3vz+++9paTaPWkXmUfmsyDSlVkQRUAQUAUVAEcgnBDACW7dunSls&#10;xIgRcubYsmXLmTNnIlTlzAfpp02bhvg1aNAg0vfv39+kRz578803zX8xPsOazc4EzZH4tm3bULbl&#10;U+XzpRiVz/IFZi1EEVAEFAFFQBEoQgisXLlSlF7NmjXDmOyzzz7jNzZky5YtQ++Vc0UlPWeUyHOT&#10;Jk1yTH/VVVehDPvll1+wUeOgE8ELE7Rbb73VkL3mmms4KrU+Z86cwStbEQK4mMpnRak1tS6KgCKg&#10;CCgCioBXEEDdJeeMPJiaiVCFjNW9e3dTXkpKCuZoO3fu/Pjjj61MREVFhYeHc2RpPYJEAyc2/qRf&#10;vXq1SY/YRxFo4Nq3b49h2a5duzju5CtpEhISmjRpwu/ffvuNT1BAr8YtTlRuWLnxXgrih/W+p1fg&#10;8D5Rlc+8j7GWoAgoAoqAIqAIFHIEvv/+++f+eeSeJpozjjgR0erUqYOii/rhIwNr/QYNGixZskSq&#10;e/jwYRHjypYtu3fvXg40cXuBvEX6Y8eOVa9eHemK9AcO2KKgyoEpdwXWrFlz//33k4yviFxHjhwh&#10;I6JYWFgY90bx3IGcx51N/OKiVyMLlwPw4mEK4gdf1b9GIe9xyr4ioAgoAoqAIqAIuINAjRo1OJck&#10;cgDOySQfwhP3MdFdlShR4u6778ZmnxuXvBfvG5xRzp07t3bt2pKYqFCkFw0cghfp5XiUC5sIbfwY&#10;P348lzElMQSxUUN5JvEAUJWRjCABiF/8FxmRG53o2ySxFIQAZwpyp1q+lVbjB/hWeyg3ioAioAgo&#10;AopA/iDgYvyA/GGmoErx2fhOer5ZUF1Cy1UEFAFFQBFQBBQBRcA5Aiqfac9QBBQBRUARUAQUAUXA&#10;txBQ+cy32kO5UQQUAUVAEVAEFAFFQOUz7QOKgCKgCCgCioAioAj4FgIqn/lWeyg3ioAioAgoAoqA&#10;IqAIqHymfUARUAQUAUVAEVAEFAHfQkDlM99qD+VGEVAEFAFFQBFQBBQB9X+mfUARUAQUAUVAEfBH&#10;BKpGRhIxyR9rbqkzLm0TssJMOX127d4tEaXy/1H5LP8x1xIVAUVAEVAEFAFFoBAgUIDymZ5vFoL+&#10;oSwqAoqAIqAIKAKKgF8hoPKZXzW3VlYRUAQUAUVAEVAECgECKp8VgkZSFhUBRUARUAQUAUXArxBQ&#10;+cyvmlsrqwgoAoqAIqAIKAKFAAGVzwpBIymLioAioAgoAoqAIuBXCKh85lfNrZVVBBQBRUARUAQU&#10;gUKAgMpnhaCRlEVFQBFQBBQBRUAR8CsEVD7zq+bWyioCioAioAgoAopAIUBA5bNC0EjKoiKgCCgC&#10;ioAioAj4FQIqn/lVc2tlFQFFQBFQBBQBRaAQIKDyWSFoJGVREVAEFAFFQBFQBPwKAZXP/Kq5tbKK&#10;gCKgCCgCioAiUAgQ8GR89B07dqSlpRWCSiuLioAioAgoAoqAIqAIXAiBoKCgBg0aXCiVV757Uj7z&#10;CoNKVBFQBBQBRUARUAQUAT9DQM83/azBtbqKgCKgCCgCioAi4PMIqHzm802kDCoCioAioAgoAoqA&#10;nyGg8pmfNbhWVxFQBBQBRUARUAR8HgGVz3y+iZRBRUARUAQUAUVAEfAzBFQ+87MG1+oqAoqAIqAI&#10;KAKKgM8joPKZzzeRMqgIKAKKgCKgCCgCfoaAymd+1uBaXUVAEVAEFAFFQBHweQRUPvP5JlIGFQFF&#10;QBFQBBQBRcDPEFD5zM8aXKurCCgCioAioAgoAj6PgMpnPt9EyqAioAgoAoqAIqAI+BkCKp/5WYNr&#10;dRUBRUARUAQUAUXA5xFQ+cznm0gZVAQUAUVAEVAEFAE/Q0DlMz9rcK2uIqAIKAKKgCKgCPg8Aiqf&#10;+XwTKYOKgCKgCCgCioAi4GcIqHzmZw2u1VUEFAFFQBFQBBQBn0dA5TOfbyJlUBFQBBQBRUARUAT8&#10;DAGVz/yswbW6ioAioAgoAoqAIuDzCKh85vNNpAwqAoqAIqAIKAKKgJ8hoPKZnzW4VlcRUAQUAUVA&#10;EVAEfB6B/wdK80kO+f8g7wAAAABJRU5ErkJgglBLAQItABQABgAIAAAAIQCxgme2CgEAABMCAAAT&#10;AAAAAAAAAAAAAAAAAAAAAABbQ29udGVudF9UeXBlc10ueG1sUEsBAi0AFAAGAAgAAAAhADj9If/W&#10;AAAAlAEAAAsAAAAAAAAAAAAAAAAAOwEAAF9yZWxzLy5yZWxzUEsBAi0AFAAGAAgAAAAhAOHyT8Ez&#10;AwAAhwcAAA4AAAAAAAAAAAAAAAAAOgIAAGRycy9lMm9Eb2MueG1sUEsBAi0AFAAGAAgAAAAhAKom&#10;Dr68AAAAIQEAABkAAAAAAAAAAAAAAAAAmQUAAGRycy9fcmVscy9lMm9Eb2MueG1sLnJlbHNQSwEC&#10;LQAUAAYACAAAACEANeYpp94AAAAGAQAADwAAAAAAAAAAAAAAAACMBgAAZHJzL2Rvd25yZXYueG1s&#10;UEsBAi0ACgAAAAAAAAAhAO4+UQUCVwEAAlcBABQAAAAAAAAAAAAAAAAAlwcAAGRycy9tZWRpYS9p&#10;bWFnZTEucG5nUEsFBgAAAAAGAAYAfAEAAMt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814;visibility:visible;mso-wrap-style:square">
                  <v:fill o:detectmouseclick="t"/>
                  <v:path o:connecttype="none"/>
                </v:shape>
                <v:shape id="Picture 9" o:spid="_x0000_s1028" type="#_x0000_t75" style="position:absolute;width:59505;height:41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gPYxQAAANoAAAAPAAAAZHJzL2Rvd25yZXYueG1sRI9BawIx&#10;FITvBf9DeIKXRbNWrLI1iggFoYLUKra3181zd9vNy5JEXf99IxR6HGbmG2a2aE0tLuR8ZVnBcJCC&#10;IM6trrhQsH9/6U9B+ICssbZMCm7kYTHvPMww0/bKb3TZhUJECPsMFZQhNJmUPi/JoB/Yhjh6J+sM&#10;hihdIbXDa4SbWj6m6ZM0WHFcKLGhVUn5z+5sFByTTXL+npyq16T5HI62h48vV1ulet12+QwiUBv+&#10;w3/ttVYwhvuVeAPk/BcAAP//AwBQSwECLQAUAAYACAAAACEA2+H2y+4AAACFAQAAEwAAAAAAAAAA&#10;AAAAAAAAAAAAW0NvbnRlbnRfVHlwZXNdLnhtbFBLAQItABQABgAIAAAAIQBa9CxbvwAAABUBAAAL&#10;AAAAAAAAAAAAAAAAAB8BAABfcmVscy8ucmVsc1BLAQItABQABgAIAAAAIQCGFgPYxQAAANoAAAAP&#10;AAAAAAAAAAAAAAAAAAcCAABkcnMvZG93bnJldi54bWxQSwUGAAAAAAMAAwC3AAAA+QIAAAAA&#10;">
                  <v:imagedata r:id="rId9" o:title=""/>
                </v:shape>
                <w10:wrap type="tight"/>
              </v:group>
            </w:pict>
          </mc:Fallback>
        </mc:AlternateContent>
      </w:r>
    </w:p>
    <w:p w14:paraId="61E851EC" w14:textId="77777777" w:rsidR="007978F4" w:rsidRPr="007978F4" w:rsidRDefault="007978F4" w:rsidP="007978F4">
      <w:pPr>
        <w:shd w:val="clear" w:color="auto" w:fill="FFFFFF"/>
        <w:spacing w:before="100" w:beforeAutospacing="1" w:after="240" w:line="240" w:lineRule="auto"/>
        <w:rPr>
          <w:rFonts w:eastAsia="Times New Roman" w:cs="Helvetica"/>
          <w:b/>
          <w:color w:val="222222"/>
          <w:sz w:val="24"/>
          <w:szCs w:val="24"/>
        </w:rPr>
      </w:pPr>
      <w:r w:rsidRPr="007978F4">
        <w:rPr>
          <w:rFonts w:eastAsia="Times New Roman" w:cs="Helvetica"/>
          <w:b/>
          <w:color w:val="222222"/>
          <w:sz w:val="24"/>
          <w:szCs w:val="24"/>
        </w:rPr>
        <w:t>Results</w:t>
      </w:r>
    </w:p>
    <w:p w14:paraId="289BC47F" w14:textId="77777777" w:rsidR="00D02F4F" w:rsidRDefault="00D02F4F" w:rsidP="007978F4">
      <w:pPr>
        <w:numPr>
          <w:ilvl w:val="0"/>
          <w:numId w:val="2"/>
        </w:numPr>
        <w:shd w:val="clear" w:color="auto" w:fill="FFFFFF"/>
        <w:spacing w:before="100" w:beforeAutospacing="1" w:after="240" w:line="240" w:lineRule="auto"/>
        <w:rPr>
          <w:rFonts w:eastAsia="Times New Roman" w:cs="Helvetica"/>
          <w:color w:val="222222"/>
          <w:sz w:val="24"/>
          <w:szCs w:val="24"/>
        </w:rPr>
      </w:pPr>
      <w:r>
        <w:rPr>
          <w:rFonts w:eastAsia="Times New Roman" w:cs="Helvetica"/>
          <w:color w:val="222222"/>
          <w:sz w:val="24"/>
          <w:szCs w:val="24"/>
        </w:rPr>
        <w:t>From assignment 10/11:</w:t>
      </w:r>
    </w:p>
    <w:p w14:paraId="7ACDF5FA" w14:textId="77777777" w:rsidR="007978F4" w:rsidRPr="007978F4" w:rsidRDefault="007978F4" w:rsidP="00D02F4F">
      <w:pPr>
        <w:shd w:val="clear" w:color="auto" w:fill="FFFFFF"/>
        <w:spacing w:before="100" w:beforeAutospacing="1" w:after="240" w:line="240" w:lineRule="auto"/>
        <w:rPr>
          <w:rFonts w:eastAsia="Times New Roman" w:cs="Helvetica"/>
          <w:color w:val="222222"/>
          <w:sz w:val="24"/>
          <w:szCs w:val="24"/>
        </w:rPr>
      </w:pPr>
      <w:r w:rsidRPr="007978F4">
        <w:rPr>
          <w:rFonts w:eastAsia="Times New Roman" w:cs="Helvetica"/>
          <w:color w:val="222222"/>
          <w:sz w:val="24"/>
          <w:szCs w:val="24"/>
        </w:rPr>
        <w:t xml:space="preserve">A generalized linear modeling approach was used to examine the relationship between rarity and climate sensitivity values (RCS, and index between 0-1 with higher values indicating greater sensitivity) for ~120 freshwater fish species and a suite of biologically relevant predictors. The RCS response variable was beta distributed, and as such all models were conducted using </w:t>
      </w:r>
      <w:proofErr w:type="spellStart"/>
      <w:proofErr w:type="gramStart"/>
      <w:r w:rsidRPr="007978F4">
        <w:rPr>
          <w:rFonts w:eastAsia="Times New Roman" w:cs="Helvetica"/>
          <w:color w:val="222222"/>
          <w:sz w:val="24"/>
          <w:szCs w:val="24"/>
        </w:rPr>
        <w:t>betareg</w:t>
      </w:r>
      <w:proofErr w:type="spellEnd"/>
      <w:r w:rsidRPr="007978F4">
        <w:rPr>
          <w:rFonts w:eastAsia="Times New Roman" w:cs="Helvetica"/>
          <w:color w:val="222222"/>
          <w:sz w:val="24"/>
          <w:szCs w:val="24"/>
        </w:rPr>
        <w:t>(</w:t>
      </w:r>
      <w:proofErr w:type="gramEnd"/>
      <w:r w:rsidRPr="007978F4">
        <w:rPr>
          <w:rFonts w:eastAsia="Times New Roman" w:cs="Helvetica"/>
          <w:color w:val="222222"/>
          <w:sz w:val="24"/>
          <w:szCs w:val="24"/>
        </w:rPr>
        <w:t xml:space="preserve">) function (package </w:t>
      </w:r>
      <w:proofErr w:type="spellStart"/>
      <w:r w:rsidRPr="007978F4">
        <w:rPr>
          <w:rFonts w:eastAsia="Times New Roman" w:cs="Helvetica"/>
          <w:color w:val="222222"/>
          <w:sz w:val="24"/>
          <w:szCs w:val="24"/>
        </w:rPr>
        <w:t>betareg</w:t>
      </w:r>
      <w:proofErr w:type="spellEnd"/>
      <w:r w:rsidRPr="007978F4">
        <w:rPr>
          <w:rFonts w:eastAsia="Times New Roman" w:cs="Helvetica"/>
          <w:color w:val="222222"/>
          <w:sz w:val="24"/>
          <w:szCs w:val="24"/>
        </w:rPr>
        <w:t xml:space="preserve">, R Core Team 2019). Predictors used included log transformed maximum total length (MAXTL) and area of occupancy (AOO, a measure of a given species geographic extent). Results indicate that RCS values are negatively correlated with MAXTL and AOO, suggesting that species with larger range sizes are buffered from the greatest threats to freshwater fishes, especially when they are large-bodied. While MAXTL alone explained little of RCS variation (pseudo-R² = 0.106, </w:t>
      </w:r>
      <w:proofErr w:type="gramStart"/>
      <w:r w:rsidRPr="007978F4">
        <w:rPr>
          <w:rFonts w:eastAsia="Times New Roman" w:cs="Helvetica"/>
          <w:color w:val="222222"/>
          <w:sz w:val="24"/>
          <w:szCs w:val="24"/>
        </w:rPr>
        <w:t>Z(</w:t>
      </w:r>
      <w:proofErr w:type="gramEnd"/>
      <w:r w:rsidRPr="007978F4">
        <w:rPr>
          <w:rFonts w:eastAsia="Times New Roman" w:cs="Helvetica"/>
          <w:color w:val="222222"/>
          <w:sz w:val="24"/>
          <w:szCs w:val="24"/>
        </w:rPr>
        <w:t xml:space="preserve">3, 120) = -3.696, p = .0002), the model </w:t>
      </w:r>
      <w:r w:rsidRPr="007978F4">
        <w:rPr>
          <w:rFonts w:eastAsia="Times New Roman" w:cs="Helvetica"/>
          <w:color w:val="222222"/>
          <w:sz w:val="24"/>
          <w:szCs w:val="24"/>
        </w:rPr>
        <w:lastRenderedPageBreak/>
        <w:t>with MAXTL and AOO as additive predictors yielded substantially greater explanatory power (pseudo-R² = 0.611). By fitting predicted values at four values of AOO (0.05, 0.25, 0.5, 0.75), we can observe the effects of MAXTL with AOO held constant. As can be seen in Plot 3 (output of Line 53), reductions in RCS values correspond to increased MAXTL as well as increased AOO.</w:t>
      </w:r>
    </w:p>
    <w:p w14:paraId="4A6280B7" w14:textId="77777777" w:rsidR="00453741" w:rsidRPr="00453741" w:rsidRDefault="00453741" w:rsidP="00453741">
      <w:pPr>
        <w:numPr>
          <w:ilvl w:val="0"/>
          <w:numId w:val="2"/>
        </w:numPr>
        <w:shd w:val="clear" w:color="auto" w:fill="FFFFFF"/>
        <w:spacing w:before="100" w:beforeAutospacing="1" w:after="100" w:afterAutospacing="1" w:line="240" w:lineRule="auto"/>
        <w:ind w:left="375"/>
        <w:rPr>
          <w:rFonts w:eastAsia="Times New Roman" w:cs="Helvetica"/>
          <w:color w:val="222222"/>
          <w:sz w:val="24"/>
          <w:szCs w:val="24"/>
        </w:rPr>
      </w:pPr>
      <w:r w:rsidRPr="00453741">
        <w:rPr>
          <w:rFonts w:eastAsia="Times New Roman" w:cs="Helvetica"/>
          <w:color w:val="222222"/>
          <w:sz w:val="24"/>
          <w:szCs w:val="24"/>
        </w:rPr>
        <w:t>Results (fully written like a scientific paper). Please re-visit tips for writing results sections from the lecture. </w:t>
      </w:r>
    </w:p>
    <w:p w14:paraId="3FF0C0ED" w14:textId="77777777" w:rsidR="00453741" w:rsidRPr="00453741" w:rsidRDefault="00453741" w:rsidP="00453741">
      <w:pPr>
        <w:numPr>
          <w:ilvl w:val="1"/>
          <w:numId w:val="2"/>
        </w:numPr>
        <w:shd w:val="clear" w:color="auto" w:fill="FFFFFF"/>
        <w:spacing w:before="100" w:beforeAutospacing="1" w:after="100" w:afterAutospacing="1" w:line="240" w:lineRule="auto"/>
        <w:ind w:left="750"/>
        <w:rPr>
          <w:rFonts w:eastAsia="Times New Roman" w:cs="Helvetica"/>
          <w:color w:val="222222"/>
          <w:sz w:val="24"/>
          <w:szCs w:val="24"/>
        </w:rPr>
      </w:pPr>
      <w:r w:rsidRPr="00453741">
        <w:rPr>
          <w:rFonts w:eastAsia="Times New Roman" w:cs="Helvetica"/>
          <w:color w:val="222222"/>
          <w:sz w:val="24"/>
          <w:szCs w:val="24"/>
        </w:rPr>
        <w:t>Please put figures in this section of paper with their captions directly below them.</w:t>
      </w:r>
    </w:p>
    <w:p w14:paraId="122612C7" w14:textId="77777777" w:rsidR="00453741" w:rsidRPr="00453741" w:rsidRDefault="00453741" w:rsidP="00453741">
      <w:pPr>
        <w:numPr>
          <w:ilvl w:val="1"/>
          <w:numId w:val="2"/>
        </w:numPr>
        <w:shd w:val="clear" w:color="auto" w:fill="FFFFFF"/>
        <w:spacing w:before="100" w:beforeAutospacing="1" w:after="240" w:line="240" w:lineRule="auto"/>
        <w:ind w:left="750"/>
        <w:rPr>
          <w:rFonts w:eastAsia="Times New Roman" w:cs="Helvetica"/>
          <w:color w:val="222222"/>
          <w:sz w:val="24"/>
          <w:szCs w:val="24"/>
        </w:rPr>
      </w:pPr>
      <w:r w:rsidRPr="00453741">
        <w:rPr>
          <w:rFonts w:eastAsia="Times New Roman" w:cs="Helvetica"/>
          <w:color w:val="222222"/>
          <w:sz w:val="24"/>
          <w:szCs w:val="24"/>
        </w:rPr>
        <w:t>Include statistical results as 1) either in the text, 2) in main text tables, or 3) as supplemental tables as you would in a real paper.</w:t>
      </w:r>
    </w:p>
    <w:p w14:paraId="59AB0521" w14:textId="77777777" w:rsidR="00453741" w:rsidRPr="007978F4" w:rsidRDefault="00453741" w:rsidP="007978F4">
      <w:pPr>
        <w:shd w:val="clear" w:color="auto" w:fill="FFFFFF"/>
        <w:spacing w:before="100" w:beforeAutospacing="1" w:after="100" w:afterAutospacing="1" w:line="240" w:lineRule="auto"/>
        <w:rPr>
          <w:rFonts w:eastAsia="Times New Roman" w:cs="Helvetica"/>
          <w:b/>
          <w:color w:val="222222"/>
          <w:sz w:val="24"/>
          <w:szCs w:val="24"/>
        </w:rPr>
      </w:pPr>
      <w:r w:rsidRPr="007978F4">
        <w:rPr>
          <w:rFonts w:eastAsia="Times New Roman" w:cs="Helvetica"/>
          <w:b/>
          <w:color w:val="222222"/>
          <w:sz w:val="24"/>
          <w:szCs w:val="24"/>
        </w:rPr>
        <w:t>Discussion (what do your results mean, future statistical analyses to be conducted, what this tells us about the world)</w:t>
      </w:r>
    </w:p>
    <w:p w14:paraId="10F09C9B" w14:textId="77777777" w:rsidR="001A771C" w:rsidRPr="000C0CE6" w:rsidRDefault="001A771C"/>
    <w:sectPr w:rsidR="001A771C" w:rsidRPr="000C0C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Whitney Woelmer" w:date="2019-05-07T14:59:00Z" w:initials="WW">
    <w:p w14:paraId="3676E527" w14:textId="6D49A7FD" w:rsidR="00B357B3" w:rsidRDefault="00B357B3">
      <w:pPr>
        <w:pStyle w:val="CommentText"/>
      </w:pPr>
      <w:r>
        <w:rPr>
          <w:rStyle w:val="CommentReference"/>
        </w:rPr>
        <w:annotationRef/>
      </w:r>
      <w:r>
        <w:t>Is this like a species distribution?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6E5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6E527" w16cid:durableId="207C1B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E5D92"/>
    <w:multiLevelType w:val="multilevel"/>
    <w:tmpl w:val="CF12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F1BBB"/>
    <w:multiLevelType w:val="hybridMultilevel"/>
    <w:tmpl w:val="F8825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EC7E99"/>
    <w:multiLevelType w:val="hybridMultilevel"/>
    <w:tmpl w:val="1CFAE9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A82BBF"/>
    <w:multiLevelType w:val="multilevel"/>
    <w:tmpl w:val="F44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7211"/>
    <w:multiLevelType w:val="multilevel"/>
    <w:tmpl w:val="6DE69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hitney Woelmer">
    <w15:presenceInfo w15:providerId="Windows Live" w15:userId="9a37888df654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41"/>
    <w:rsid w:val="000C0CE6"/>
    <w:rsid w:val="001A771C"/>
    <w:rsid w:val="001D379E"/>
    <w:rsid w:val="00453741"/>
    <w:rsid w:val="005821C2"/>
    <w:rsid w:val="007978F4"/>
    <w:rsid w:val="00854B40"/>
    <w:rsid w:val="00B357B3"/>
    <w:rsid w:val="00D0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DD6A"/>
  <w15:chartTrackingRefBased/>
  <w15:docId w15:val="{9B9907BA-4364-497C-B649-97E58DE3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741"/>
    <w:rPr>
      <w:b/>
      <w:bCs/>
    </w:rPr>
  </w:style>
  <w:style w:type="paragraph" w:styleId="ListParagraph">
    <w:name w:val="List Paragraph"/>
    <w:basedOn w:val="Normal"/>
    <w:uiPriority w:val="34"/>
    <w:qFormat/>
    <w:rsid w:val="00453741"/>
    <w:pPr>
      <w:ind w:left="720"/>
      <w:contextualSpacing/>
    </w:pPr>
  </w:style>
  <w:style w:type="paragraph" w:styleId="BalloonText">
    <w:name w:val="Balloon Text"/>
    <w:basedOn w:val="Normal"/>
    <w:link w:val="BalloonTextChar"/>
    <w:uiPriority w:val="99"/>
    <w:semiHidden/>
    <w:unhideWhenUsed/>
    <w:rsid w:val="00B35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7B3"/>
    <w:rPr>
      <w:rFonts w:ascii="Segoe UI" w:hAnsi="Segoe UI" w:cs="Segoe UI"/>
      <w:sz w:val="18"/>
      <w:szCs w:val="18"/>
    </w:rPr>
  </w:style>
  <w:style w:type="character" w:styleId="CommentReference">
    <w:name w:val="annotation reference"/>
    <w:basedOn w:val="DefaultParagraphFont"/>
    <w:uiPriority w:val="99"/>
    <w:semiHidden/>
    <w:unhideWhenUsed/>
    <w:rsid w:val="00B357B3"/>
    <w:rPr>
      <w:sz w:val="16"/>
      <w:szCs w:val="16"/>
    </w:rPr>
  </w:style>
  <w:style w:type="paragraph" w:styleId="CommentText">
    <w:name w:val="annotation text"/>
    <w:basedOn w:val="Normal"/>
    <w:link w:val="CommentTextChar"/>
    <w:uiPriority w:val="99"/>
    <w:semiHidden/>
    <w:unhideWhenUsed/>
    <w:rsid w:val="00B357B3"/>
    <w:pPr>
      <w:spacing w:line="240" w:lineRule="auto"/>
    </w:pPr>
    <w:rPr>
      <w:sz w:val="20"/>
      <w:szCs w:val="20"/>
    </w:rPr>
  </w:style>
  <w:style w:type="character" w:customStyle="1" w:styleId="CommentTextChar">
    <w:name w:val="Comment Text Char"/>
    <w:basedOn w:val="DefaultParagraphFont"/>
    <w:link w:val="CommentText"/>
    <w:uiPriority w:val="99"/>
    <w:semiHidden/>
    <w:rsid w:val="00B357B3"/>
    <w:rPr>
      <w:sz w:val="20"/>
      <w:szCs w:val="20"/>
    </w:rPr>
  </w:style>
  <w:style w:type="paragraph" w:styleId="CommentSubject">
    <w:name w:val="annotation subject"/>
    <w:basedOn w:val="CommentText"/>
    <w:next w:val="CommentText"/>
    <w:link w:val="CommentSubjectChar"/>
    <w:uiPriority w:val="99"/>
    <w:semiHidden/>
    <w:unhideWhenUsed/>
    <w:rsid w:val="00B357B3"/>
    <w:rPr>
      <w:b/>
      <w:bCs/>
    </w:rPr>
  </w:style>
  <w:style w:type="character" w:customStyle="1" w:styleId="CommentSubjectChar">
    <w:name w:val="Comment Subject Char"/>
    <w:basedOn w:val="CommentTextChar"/>
    <w:link w:val="CommentSubject"/>
    <w:uiPriority w:val="99"/>
    <w:semiHidden/>
    <w:rsid w:val="00B357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67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Silknetter</dc:creator>
  <cp:keywords/>
  <dc:description/>
  <cp:lastModifiedBy>Whitney Woelmer</cp:lastModifiedBy>
  <cp:revision>3</cp:revision>
  <dcterms:created xsi:type="dcterms:W3CDTF">2019-05-07T19:08:00Z</dcterms:created>
  <dcterms:modified xsi:type="dcterms:W3CDTF">2019-05-07T19:14:00Z</dcterms:modified>
</cp:coreProperties>
</file>